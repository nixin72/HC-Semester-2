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318274852" w:displacedByCustomXml="next"/>
    <w:sdt>
      <w:sdtPr>
        <w:rPr>
          <w:rFonts w:asciiTheme="majorHAnsi" w:hAnsiTheme="majorHAnsi" w:cstheme="majorHAnsi"/>
        </w:rPr>
        <w:id w:val="2035072647"/>
        <w:docPartObj>
          <w:docPartGallery w:val="Cover Pages"/>
          <w:docPartUnique/>
        </w:docPartObj>
      </w:sdtPr>
      <w:sdtEndPr/>
      <w:sdtContent>
        <w:p w14:paraId="0B1D0E36" w14:textId="7BB2E4D9" w:rsidR="00D31AF1" w:rsidRPr="00096226" w:rsidRDefault="00642785" w:rsidP="0031555B">
          <w:pPr>
            <w:spacing w:line="276" w:lineRule="auto"/>
            <w:rPr>
              <w:rFonts w:asciiTheme="majorHAnsi" w:hAnsiTheme="majorHAnsi" w:cstheme="majorHAnsi"/>
            </w:rPr>
          </w:pPr>
          <w:r>
            <w:rPr>
              <w:rFonts w:asciiTheme="majorHAnsi" w:hAnsiTheme="majorHAnsi" w:cstheme="majorHAnsi"/>
              <w:noProof/>
              <w:lang w:val="en-CA" w:eastAsia="en-CA"/>
            </w:rPr>
            <mc:AlternateContent>
              <mc:Choice Requires="wps">
                <w:drawing>
                  <wp:anchor distT="0" distB="0" distL="114300" distR="114300" simplePos="0" relativeHeight="251659264" behindDoc="0" locked="0" layoutInCell="1" allowOverlap="1" wp14:anchorId="4A469BF9" wp14:editId="10AA98C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8010" cy="1064260"/>
                    <wp:effectExtent l="0" t="0" r="2540" b="0"/>
                    <wp:wrapNone/>
                    <wp:docPr id="6"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88010" cy="1064260"/>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sdt>
                                <w:sdtPr>
                                  <w:rPr>
                                    <w:color w:val="FFFFFF" w:themeColor="background1"/>
                                    <w:sz w:val="24"/>
                                    <w:szCs w:val="24"/>
                                  </w:rPr>
                                  <w:alias w:val="Year"/>
                                  <w:tag w:val=""/>
                                  <w:id w:val="-1392567558"/>
                                  <w:dataBinding w:prefixMappings="xmlns:ns0='http://schemas.microsoft.com/office/2006/coverPageProps' " w:xpath="/ns0:CoverPageProperties[1]/ns0:PublishDate[1]" w:storeItemID="{55AF091B-3C7A-41E3-B477-F2FDAA23CFDA}"/>
                                  <w:date w:fullDate="2016-02-12T00:00:00Z">
                                    <w:dateFormat w:val="yyyy"/>
                                    <w:lid w:val="en-US"/>
                                    <w:storeMappedDataAs w:val="dateTime"/>
                                    <w:calendar w:val="gregorian"/>
                                  </w:date>
                                </w:sdtPr>
                                <w:sdtEndPr/>
                                <w:sdtContent>
                                  <w:p w14:paraId="761873B8" w14:textId="77777777" w:rsidR="00D31AF1" w:rsidRDefault="00D31AF1" w:rsidP="00D31AF1">
                                    <w:pPr>
                                      <w:pStyle w:val="NoSpacing"/>
                                      <w:jc w:val="center"/>
                                      <w:rPr>
                                        <w:color w:val="FFFFFF" w:themeColor="background1"/>
                                        <w:sz w:val="24"/>
                                        <w:szCs w:val="24"/>
                                      </w:rPr>
                                    </w:pPr>
                                    <w:r>
                                      <w:rPr>
                                        <w:color w:val="FFFFFF" w:themeColor="background1"/>
                                        <w:sz w:val="24"/>
                                        <w:szCs w:val="24"/>
                                      </w:rPr>
                                      <w:t>2016</w:t>
                                    </w:r>
                                  </w:p>
                                </w:sdtContent>
                              </w:sdt>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0</wp14:pctHeight>
                    </wp14:sizeRelV>
                  </wp:anchor>
                </w:drawing>
              </mc:Choice>
              <mc:Fallback>
                <w:pict>
                  <v:rect w14:anchorId="4A469BF9" id="Rectangle 132" o:spid="_x0000_s1026" style="position:absolute;margin-left:-4.9pt;margin-top:0;width:46.3pt;height:83.8pt;z-index:251659264;visibility:visible;mso-wrap-style:square;mso-width-percent:76;mso-height-percent:0;mso-top-percent:23;mso-wrap-distance-left:9pt;mso-wrap-distance-top:0;mso-wrap-distance-right:9pt;mso-wrap-distance-bottom:0;mso-position-horizontal:right;mso-position-horizontal-relative:margin;mso-position-vertical-relative:page;mso-width-percent:76;mso-height-percent:0;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" fillcolor="#4f81bd [3204]" stroked="f" strokeweight="2pt">
                    <v:path arrowok="t"/>
                    <o:lock v:ext="edit" aspectratio="t"/>
                    <v:textbox inset="3.6pt,,3.6pt">
                      <w:txbxContent>
                        <w:sdt>
                          <w:sdtPr>
                            <w:rPr>
                              <w:color w:val="FFFFFF" w:themeColor="background1"/>
                              <w:sz w:val="24"/>
                              <w:szCs w:val="24"/>
                            </w:rPr>
                            <w:alias w:val="Year"/>
                            <w:tag w:val=""/>
                            <w:id w:val="-1392567558"/>
                            <w:dataBinding w:prefixMappings="xmlns:ns0='http://schemas.microsoft.com/office/2006/coverPageProps' " w:xpath="/ns0:CoverPageProperties[1]/ns0:PublishDate[1]" w:storeItemID="{55AF091B-3C7A-41E3-B477-F2FDAA23CFDA}"/>
                            <w:date w:fullDate="2016-02-12T00:00:00Z">
                              <w:dateFormat w:val="yyyy"/>
                              <w:lid w:val="en-US"/>
                              <w:storeMappedDataAs w:val="dateTime"/>
                              <w:calendar w:val="gregorian"/>
                            </w:date>
                          </w:sdtPr>
                          <w:sdtEndPr/>
                          <w:sdtContent>
                            <w:p w14:paraId="761873B8" w14:textId="77777777" w:rsidR="00D31AF1" w:rsidRDefault="00D31AF1" w:rsidP="00D31AF1">
                              <w:pPr>
                                <w:pStyle w:val="NoSpacing"/>
                                <w:jc w:val="center"/>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asciiTheme="majorHAnsi" w:hAnsiTheme="majorHAnsi" w:cstheme="majorHAnsi"/>
              <w:noProof/>
              <w:lang w:val="en-CA" w:eastAsia="en-CA"/>
            </w:rPr>
            <mc:AlternateContent>
              <mc:Choice Requires="wps">
                <w:drawing>
                  <wp:anchor distT="0" distB="0" distL="182880" distR="182880" simplePos="0" relativeHeight="251660288" behindDoc="0" locked="0" layoutInCell="1" allowOverlap="1" wp14:anchorId="11DA6E6F" wp14:editId="7E93208F">
                    <wp:simplePos x="0" y="0"/>
                    <wp:positionH relativeFrom="margin">
                      <wp:posOffset>330200</wp:posOffset>
                    </wp:positionH>
                    <wp:positionV relativeFrom="page">
                      <wp:posOffset>288290</wp:posOffset>
                    </wp:positionV>
                    <wp:extent cx="4334510" cy="2291715"/>
                    <wp:effectExtent l="0" t="0" r="2540" b="0"/>
                    <wp:wrapSquare wrapText="bothSides"/>
                    <wp:docPr id="5"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4510" cy="2291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C8C924A" w14:textId="77777777" w:rsidR="00D31AF1" w:rsidRDefault="00732686" w:rsidP="00D31AF1">
                                <w:pPr>
                                  <w:pStyle w:val="NoSpacing"/>
                                  <w:spacing w:before="40" w:after="560" w:line="216" w:lineRule="auto"/>
                                  <w:jc w:val="center"/>
                                  <w:rPr>
                                    <w:color w:val="4F81BD" w:themeColor="accent1"/>
                                    <w:sz w:val="72"/>
                                    <w:szCs w:val="72"/>
                                  </w:rPr>
                                </w:pPr>
                                <w:sdt>
                                  <w:sdtPr>
                                    <w:rPr>
                                      <w:color w:val="4F81BD" w:themeColor="accent1"/>
                                      <w:sz w:val="72"/>
                                      <w:szCs w:val="72"/>
                                    </w:rPr>
                                    <w:alias w:val="Title"/>
                                    <w:tag w:val=""/>
                                    <w:id w:val="679703444"/>
                                    <w:dataBinding w:prefixMappings="xmlns:ns0='http://purl.org/dc/elements/1.1/' xmlns:ns1='http://schemas.openxmlformats.org/package/2006/metadata/core-properties' " w:xpath="/ns1:coreProperties[1]/ns0:title[1]" w:storeItemID="{6C3C8BC8-F283-45AE-878A-BAB7291924A1}"/>
                                    <w:text/>
                                  </w:sdtPr>
                                  <w:sdtEndPr/>
                                  <w:sdtContent>
                                    <w:r w:rsidR="00D31AF1">
                                      <w:rPr>
                                        <w:color w:val="4F81BD" w:themeColor="accent1"/>
                                        <w:sz w:val="72"/>
                                        <w:szCs w:val="72"/>
                                        <w:lang w:val="en-CA"/>
                                      </w:rPr>
                                      <w:t>Modern Presentation Software Research Project</w:t>
                                    </w:r>
                                  </w:sdtContent>
                                </w:sdt>
                              </w:p>
                              <w:sdt>
                                <w:sdtPr>
                                  <w:rPr>
                                    <w:caps/>
                                    <w:color w:val="215868" w:themeColor="accent5" w:themeShade="80"/>
                                    <w:sz w:val="28"/>
                                    <w:szCs w:val="28"/>
                                  </w:rPr>
                                  <w:alias w:val="Subtitle"/>
                                  <w:tag w:val=""/>
                                  <w:id w:val="1370797776"/>
                                  <w:showingPlcHdr/>
                                  <w:dataBinding w:prefixMappings="xmlns:ns0='http://purl.org/dc/elements/1.1/' xmlns:ns1='http://schemas.openxmlformats.org/package/2006/metadata/core-properties' " w:xpath="/ns1:coreProperties[1]/ns0:subject[1]" w:storeItemID="{6C3C8BC8-F283-45AE-878A-BAB7291924A1}"/>
                                  <w:text/>
                                </w:sdtPr>
                                <w:sdtEndPr/>
                                <w:sdtContent>
                                  <w:p w14:paraId="27D4F2C8" w14:textId="77777777" w:rsidR="00D31AF1" w:rsidRDefault="0031555B" w:rsidP="00D31AF1">
                                    <w:pPr>
                                      <w:pStyle w:val="NoSpacing"/>
                                      <w:spacing w:before="40" w:after="40"/>
                                      <w:jc w:val="center"/>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061635452"/>
                                  <w:dataBinding w:prefixMappings="xmlns:ns0='http://purl.org/dc/elements/1.1/' xmlns:ns1='http://schemas.openxmlformats.org/package/2006/metadata/core-properties' " w:xpath="/ns1:coreProperties[1]/ns0:creator[1]" w:storeItemID="{6C3C8BC8-F283-45AE-878A-BAB7291924A1}"/>
                                  <w:text/>
                                </w:sdtPr>
                                <w:sdtEndPr/>
                                <w:sdtContent>
                                  <w:p w14:paraId="2F72AA97" w14:textId="56CF0ADE" w:rsidR="00D31AF1" w:rsidRDefault="00642785" w:rsidP="00D31AF1">
                                    <w:pPr>
                                      <w:pStyle w:val="NoSpacing"/>
                                      <w:spacing w:before="80" w:after="40"/>
                                      <w:jc w:val="center"/>
                                      <w:rPr>
                                        <w:caps/>
                                        <w:color w:val="4BACC6" w:themeColor="accent5"/>
                                        <w:sz w:val="24"/>
                                        <w:szCs w:val="24"/>
                                      </w:rPr>
                                    </w:pPr>
                                    <w:ins w:id="2" w:author="Philip Dumaresq" w:date="2016-02-12T09:54:00Z">
                                      <w:r>
                                        <w:rPr>
                                          <w:caps/>
                                          <w:color w:val="4BACC6" w:themeColor="accent5"/>
                                          <w:sz w:val="24"/>
                                          <w:szCs w:val="24"/>
                                          <w:lang w:val="en-CA"/>
                                        </w:rPr>
                                        <w:t>Philip Dumaresq</w:t>
                                      </w:r>
                                    </w:ins>
                                  </w:p>
                                </w:sdtContent>
                              </w:sdt>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w14:anchorId="11DA6E6F" id="_x0000_t202" coordsize="21600,21600" o:spt="202" path="m,l,21600r21600,l21600,xe">
                    <v:stroke joinstyle="miter"/>
                    <v:path gradientshapeok="t" o:connecttype="rect"/>
                  </v:shapetype>
                  <v:shape id="Text Box 131" o:spid="_x0000_s1027" type="#_x0000_t202" style="position:absolute;margin-left:26pt;margin-top:22.7pt;width:341.3pt;height:180.45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" filled="f" stroked="f" strokeweight=".5pt">
                    <v:textbox style="mso-fit-shape-to-text:t" inset="0,0,0,0">
                      <w:txbxContent>
                        <w:p w14:paraId="2C8C924A" w14:textId="77777777" w:rsidR="00D31AF1" w:rsidRDefault="00732686" w:rsidP="00D31AF1">
                          <w:pPr>
                            <w:pStyle w:val="NoSpacing"/>
                            <w:spacing w:before="40" w:after="560" w:line="216" w:lineRule="auto"/>
                            <w:jc w:val="center"/>
                            <w:rPr>
                              <w:color w:val="4F81BD" w:themeColor="accent1"/>
                              <w:sz w:val="72"/>
                              <w:szCs w:val="72"/>
                            </w:rPr>
                          </w:pPr>
                          <w:sdt>
                            <w:sdtPr>
                              <w:rPr>
                                <w:color w:val="4F81BD" w:themeColor="accent1"/>
                                <w:sz w:val="72"/>
                                <w:szCs w:val="72"/>
                              </w:rPr>
                              <w:alias w:val="Title"/>
                              <w:tag w:val=""/>
                              <w:id w:val="679703444"/>
                              <w:dataBinding w:prefixMappings="xmlns:ns0='http://purl.org/dc/elements/1.1/' xmlns:ns1='http://schemas.openxmlformats.org/package/2006/metadata/core-properties' " w:xpath="/ns1:coreProperties[1]/ns0:title[1]" w:storeItemID="{6C3C8BC8-F283-45AE-878A-BAB7291924A1}"/>
                              <w:text/>
                            </w:sdtPr>
                            <w:sdtEndPr/>
                            <w:sdtContent>
                              <w:r w:rsidR="00D31AF1">
                                <w:rPr>
                                  <w:color w:val="4F81BD" w:themeColor="accent1"/>
                                  <w:sz w:val="72"/>
                                  <w:szCs w:val="72"/>
                                  <w:lang w:val="en-CA"/>
                                </w:rPr>
                                <w:t>Modern Presentation Software Research Project</w:t>
                              </w:r>
                            </w:sdtContent>
                          </w:sdt>
                        </w:p>
                        <w:sdt>
                          <w:sdtPr>
                            <w:rPr>
                              <w:caps/>
                              <w:color w:val="215868" w:themeColor="accent5" w:themeShade="80"/>
                              <w:sz w:val="28"/>
                              <w:szCs w:val="28"/>
                            </w:rPr>
                            <w:alias w:val="Subtitle"/>
                            <w:tag w:val=""/>
                            <w:id w:val="1370797776"/>
                            <w:showingPlcHdr/>
                            <w:dataBinding w:prefixMappings="xmlns:ns0='http://purl.org/dc/elements/1.1/' xmlns:ns1='http://schemas.openxmlformats.org/package/2006/metadata/core-properties' " w:xpath="/ns1:coreProperties[1]/ns0:subject[1]" w:storeItemID="{6C3C8BC8-F283-45AE-878A-BAB7291924A1}"/>
                            <w:text/>
                          </w:sdtPr>
                          <w:sdtEndPr/>
                          <w:sdtContent>
                            <w:p w14:paraId="27D4F2C8" w14:textId="77777777" w:rsidR="00D31AF1" w:rsidRDefault="0031555B" w:rsidP="00D31AF1">
                              <w:pPr>
                                <w:pStyle w:val="NoSpacing"/>
                                <w:spacing w:before="40" w:after="40"/>
                                <w:jc w:val="center"/>
                                <w:rPr>
                                  <w:caps/>
                                  <w:color w:val="215868" w:themeColor="accent5" w:themeShade="80"/>
                                  <w:sz w:val="28"/>
                                  <w:szCs w:val="28"/>
                                </w:rPr>
                              </w:pPr>
                              <w:r>
                                <w:rPr>
                                  <w:caps/>
                                  <w:color w:val="215868" w:themeColor="accent5" w:themeShade="80"/>
                                  <w:sz w:val="28"/>
                                  <w:szCs w:val="28"/>
                                </w:rPr>
                                <w:t xml:space="preserve">     </w:t>
                              </w:r>
                            </w:p>
                          </w:sdtContent>
                        </w:sdt>
                        <w:sdt>
                          <w:sdtPr>
                            <w:rPr>
                              <w:caps/>
                              <w:color w:val="4BACC6" w:themeColor="accent5"/>
                              <w:sz w:val="24"/>
                              <w:szCs w:val="24"/>
                            </w:rPr>
                            <w:alias w:val="Author"/>
                            <w:tag w:val=""/>
                            <w:id w:val="-1061635452"/>
                            <w:dataBinding w:prefixMappings="xmlns:ns0='http://purl.org/dc/elements/1.1/' xmlns:ns1='http://schemas.openxmlformats.org/package/2006/metadata/core-properties' " w:xpath="/ns1:coreProperties[1]/ns0:creator[1]" w:storeItemID="{6C3C8BC8-F283-45AE-878A-BAB7291924A1}"/>
                            <w:text/>
                          </w:sdtPr>
                          <w:sdtEndPr/>
                          <w:sdtContent>
                            <w:p w14:paraId="2F72AA97" w14:textId="56CF0ADE" w:rsidR="00D31AF1" w:rsidRDefault="00642785" w:rsidP="00D31AF1">
                              <w:pPr>
                                <w:pStyle w:val="NoSpacing"/>
                                <w:spacing w:before="80" w:after="40"/>
                                <w:jc w:val="center"/>
                                <w:rPr>
                                  <w:caps/>
                                  <w:color w:val="4BACC6" w:themeColor="accent5"/>
                                  <w:sz w:val="24"/>
                                  <w:szCs w:val="24"/>
                                </w:rPr>
                              </w:pPr>
                              <w:ins w:id="3" w:author="Philip Dumaresq" w:date="2016-02-12T09:54:00Z">
                                <w:r>
                                  <w:rPr>
                                    <w:caps/>
                                    <w:color w:val="4BACC6" w:themeColor="accent5"/>
                                    <w:sz w:val="24"/>
                                    <w:szCs w:val="24"/>
                                    <w:lang w:val="en-CA"/>
                                  </w:rPr>
                                  <w:t>Philip Dumaresq</w:t>
                                </w:r>
                              </w:ins>
                            </w:p>
                          </w:sdtContent>
                        </w:sdt>
                      </w:txbxContent>
                    </v:textbox>
                    <w10:wrap type="square" anchorx="margin" anchory="page"/>
                  </v:shape>
                </w:pict>
              </mc:Fallback>
            </mc:AlternateContent>
          </w:r>
        </w:p>
        <w:p w14:paraId="74B6DD58" w14:textId="77777777" w:rsidR="00B203FA" w:rsidRDefault="00B203FA" w:rsidP="00B203FA">
          <w:pPr>
            <w:pStyle w:val="ListParagraph"/>
            <w:spacing w:line="276" w:lineRule="auto"/>
            <w:rPr>
              <w:rFonts w:asciiTheme="majorHAnsi" w:hAnsiTheme="majorHAnsi" w:cstheme="majorHAnsi"/>
            </w:rPr>
          </w:pPr>
        </w:p>
        <w:p w14:paraId="26566DDC" w14:textId="77777777" w:rsidR="00B203FA" w:rsidRDefault="00B203FA" w:rsidP="00B203FA">
          <w:pPr>
            <w:pStyle w:val="ListParagraph"/>
            <w:spacing w:line="276" w:lineRule="auto"/>
            <w:rPr>
              <w:rFonts w:asciiTheme="majorHAnsi" w:hAnsiTheme="majorHAnsi" w:cstheme="majorHAnsi"/>
            </w:rPr>
          </w:pPr>
        </w:p>
        <w:p w14:paraId="5CC1522F" w14:textId="77777777" w:rsidR="00B203FA" w:rsidRDefault="00B203FA" w:rsidP="00B203FA">
          <w:pPr>
            <w:pStyle w:val="ListParagraph"/>
            <w:spacing w:line="276" w:lineRule="auto"/>
            <w:rPr>
              <w:rFonts w:asciiTheme="majorHAnsi" w:hAnsiTheme="majorHAnsi" w:cstheme="majorHAnsi"/>
            </w:rPr>
          </w:pPr>
        </w:p>
        <w:p w14:paraId="7F7AB6ED" w14:textId="77777777" w:rsidR="00B203FA" w:rsidRDefault="00B203FA" w:rsidP="00B203FA">
          <w:pPr>
            <w:pStyle w:val="ListParagraph"/>
            <w:spacing w:line="276" w:lineRule="auto"/>
            <w:rPr>
              <w:rFonts w:asciiTheme="majorHAnsi" w:hAnsiTheme="majorHAnsi" w:cstheme="majorHAnsi"/>
            </w:rPr>
          </w:pPr>
        </w:p>
        <w:p w14:paraId="21C8AAD8" w14:textId="77777777" w:rsidR="00B203FA" w:rsidRDefault="00B203FA" w:rsidP="00B203FA">
          <w:pPr>
            <w:pStyle w:val="ListParagraph"/>
            <w:spacing w:line="276" w:lineRule="auto"/>
            <w:rPr>
              <w:rFonts w:asciiTheme="majorHAnsi" w:hAnsiTheme="majorHAnsi" w:cstheme="majorHAnsi"/>
            </w:rPr>
          </w:pPr>
        </w:p>
        <w:p w14:paraId="2A4EE6FA" w14:textId="77777777" w:rsidR="00B203FA" w:rsidRDefault="00B203FA" w:rsidP="00B203FA">
          <w:pPr>
            <w:pStyle w:val="ListParagraph"/>
            <w:spacing w:line="276" w:lineRule="auto"/>
            <w:rPr>
              <w:rFonts w:asciiTheme="majorHAnsi" w:hAnsiTheme="majorHAnsi" w:cstheme="majorHAnsi"/>
            </w:rPr>
          </w:pPr>
        </w:p>
        <w:p w14:paraId="2FFFDBBD" w14:textId="77777777" w:rsidR="00B203FA" w:rsidRDefault="00B203FA" w:rsidP="00B203FA">
          <w:pPr>
            <w:pStyle w:val="ListParagraph"/>
            <w:spacing w:line="276" w:lineRule="auto"/>
            <w:rPr>
              <w:rFonts w:asciiTheme="majorHAnsi" w:hAnsiTheme="majorHAnsi" w:cstheme="majorHAnsi"/>
            </w:rPr>
          </w:pPr>
        </w:p>
        <w:p w14:paraId="059DB01D" w14:textId="77777777" w:rsidR="00B203FA" w:rsidRDefault="00B203FA" w:rsidP="00B203FA">
          <w:pPr>
            <w:pStyle w:val="ListParagraph"/>
            <w:spacing w:line="276" w:lineRule="auto"/>
            <w:rPr>
              <w:rFonts w:asciiTheme="majorHAnsi" w:hAnsiTheme="majorHAnsi" w:cstheme="majorHAnsi"/>
            </w:rPr>
          </w:pPr>
        </w:p>
        <w:p w14:paraId="0D7A02D5" w14:textId="77777777" w:rsidR="00B203FA" w:rsidRDefault="00B203FA" w:rsidP="00B203FA">
          <w:pPr>
            <w:pStyle w:val="ListParagraph"/>
            <w:spacing w:line="276" w:lineRule="auto"/>
            <w:rPr>
              <w:rFonts w:asciiTheme="majorHAnsi" w:hAnsiTheme="majorHAnsi" w:cstheme="majorHAnsi"/>
            </w:rPr>
          </w:pPr>
        </w:p>
        <w:p w14:paraId="1CCB64FF" w14:textId="77777777" w:rsidR="00B203FA" w:rsidRDefault="00B203FA" w:rsidP="00B203FA">
          <w:pPr>
            <w:pStyle w:val="ListParagraph"/>
            <w:spacing w:line="276" w:lineRule="auto"/>
            <w:rPr>
              <w:rFonts w:asciiTheme="majorHAnsi" w:hAnsiTheme="majorHAnsi" w:cstheme="majorHAnsi"/>
            </w:rPr>
          </w:pPr>
        </w:p>
        <w:p w14:paraId="41EE4648" w14:textId="77777777" w:rsidR="00B203FA" w:rsidRDefault="00B203FA" w:rsidP="00B203FA">
          <w:pPr>
            <w:pStyle w:val="ListParagraph"/>
            <w:spacing w:line="276" w:lineRule="auto"/>
            <w:rPr>
              <w:rFonts w:asciiTheme="majorHAnsi" w:hAnsiTheme="majorHAnsi" w:cstheme="majorHAnsi"/>
            </w:rPr>
          </w:pPr>
        </w:p>
        <w:p w14:paraId="6D0B021C" w14:textId="77777777" w:rsidR="00B203FA" w:rsidRDefault="00B203FA" w:rsidP="00B203FA">
          <w:pPr>
            <w:pStyle w:val="ListParagraph"/>
            <w:spacing w:line="276" w:lineRule="auto"/>
            <w:rPr>
              <w:rFonts w:asciiTheme="majorHAnsi" w:hAnsiTheme="majorHAnsi" w:cstheme="majorHAnsi"/>
            </w:rPr>
          </w:pPr>
        </w:p>
        <w:p w14:paraId="5A5CD0B9" w14:textId="77777777" w:rsidR="00B203FA" w:rsidRDefault="00B203FA" w:rsidP="00B203FA">
          <w:pPr>
            <w:pStyle w:val="ListParagraph"/>
            <w:spacing w:line="276" w:lineRule="auto"/>
            <w:rPr>
              <w:rFonts w:asciiTheme="majorHAnsi" w:hAnsiTheme="majorHAnsi" w:cstheme="majorHAnsi"/>
            </w:rPr>
          </w:pPr>
        </w:p>
        <w:p w14:paraId="35C0406B" w14:textId="77777777" w:rsidR="00B203FA" w:rsidRDefault="00B203FA" w:rsidP="00B203FA">
          <w:pPr>
            <w:pStyle w:val="ListParagraph"/>
            <w:spacing w:line="276" w:lineRule="auto"/>
            <w:rPr>
              <w:rFonts w:asciiTheme="majorHAnsi" w:hAnsiTheme="majorHAnsi" w:cstheme="majorHAnsi"/>
            </w:rPr>
          </w:pPr>
        </w:p>
        <w:p w14:paraId="2B742256" w14:textId="77777777" w:rsidR="00B203FA" w:rsidRDefault="00B203FA" w:rsidP="00B203FA">
          <w:pPr>
            <w:pStyle w:val="ListParagraph"/>
            <w:spacing w:line="276" w:lineRule="auto"/>
            <w:rPr>
              <w:rFonts w:asciiTheme="majorHAnsi" w:hAnsiTheme="majorHAnsi" w:cstheme="majorHAnsi"/>
            </w:rPr>
          </w:pPr>
        </w:p>
        <w:p w14:paraId="21561270" w14:textId="77777777" w:rsidR="00B203FA" w:rsidRDefault="00B203FA" w:rsidP="00B203FA">
          <w:pPr>
            <w:pStyle w:val="ListParagraph"/>
            <w:spacing w:line="276" w:lineRule="auto"/>
            <w:rPr>
              <w:rFonts w:asciiTheme="majorHAnsi" w:hAnsiTheme="majorHAnsi" w:cstheme="majorHAnsi"/>
            </w:rPr>
          </w:pPr>
        </w:p>
        <w:p w14:paraId="7E0E1A51" w14:textId="77777777" w:rsidR="00B203FA" w:rsidRDefault="00B203FA" w:rsidP="00B203FA">
          <w:pPr>
            <w:pStyle w:val="ListParagraph"/>
            <w:spacing w:line="276" w:lineRule="auto"/>
            <w:rPr>
              <w:rFonts w:asciiTheme="majorHAnsi" w:hAnsiTheme="majorHAnsi" w:cstheme="majorHAnsi"/>
            </w:rPr>
          </w:pPr>
        </w:p>
        <w:p w14:paraId="7E148823" w14:textId="77777777" w:rsidR="00B203FA" w:rsidRDefault="00B203FA" w:rsidP="00B203FA">
          <w:pPr>
            <w:pStyle w:val="ListParagraph"/>
            <w:spacing w:line="276" w:lineRule="auto"/>
            <w:rPr>
              <w:rFonts w:asciiTheme="majorHAnsi" w:hAnsiTheme="majorHAnsi" w:cstheme="majorHAnsi"/>
            </w:rPr>
          </w:pPr>
        </w:p>
        <w:p w14:paraId="74B7AA83" w14:textId="77777777" w:rsidR="00B203FA" w:rsidRDefault="00B203FA" w:rsidP="00B203FA">
          <w:pPr>
            <w:pStyle w:val="ListParagraph"/>
            <w:spacing w:line="276" w:lineRule="auto"/>
            <w:rPr>
              <w:rFonts w:asciiTheme="majorHAnsi" w:hAnsiTheme="majorHAnsi" w:cstheme="majorHAnsi"/>
            </w:rPr>
          </w:pPr>
        </w:p>
        <w:p w14:paraId="451550E9" w14:textId="77777777" w:rsidR="00B203FA" w:rsidRDefault="00B203FA" w:rsidP="00B203FA">
          <w:pPr>
            <w:pStyle w:val="ListParagraph"/>
            <w:spacing w:line="276" w:lineRule="auto"/>
            <w:rPr>
              <w:rFonts w:asciiTheme="majorHAnsi" w:hAnsiTheme="majorHAnsi" w:cstheme="majorHAnsi"/>
            </w:rPr>
          </w:pPr>
        </w:p>
        <w:p w14:paraId="5DCDD515" w14:textId="77777777" w:rsidR="00B203FA" w:rsidRDefault="00B203FA" w:rsidP="00B203FA">
          <w:pPr>
            <w:pStyle w:val="ListParagraph"/>
            <w:spacing w:line="276" w:lineRule="auto"/>
            <w:rPr>
              <w:rFonts w:asciiTheme="majorHAnsi" w:hAnsiTheme="majorHAnsi" w:cstheme="majorHAnsi"/>
            </w:rPr>
          </w:pPr>
        </w:p>
        <w:p w14:paraId="3C7469AF" w14:textId="77777777" w:rsidR="00B203FA" w:rsidRDefault="00B203FA" w:rsidP="00B203FA">
          <w:pPr>
            <w:pStyle w:val="ListParagraph"/>
            <w:spacing w:line="276" w:lineRule="auto"/>
            <w:rPr>
              <w:rFonts w:asciiTheme="majorHAnsi" w:hAnsiTheme="majorHAnsi" w:cstheme="majorHAnsi"/>
            </w:rPr>
          </w:pPr>
        </w:p>
        <w:p w14:paraId="59073D5B" w14:textId="77777777" w:rsidR="00B203FA" w:rsidRDefault="00B203FA" w:rsidP="00B203FA">
          <w:pPr>
            <w:pStyle w:val="ListParagraph"/>
            <w:spacing w:line="276" w:lineRule="auto"/>
            <w:rPr>
              <w:rFonts w:asciiTheme="majorHAnsi" w:hAnsiTheme="majorHAnsi" w:cstheme="majorHAnsi"/>
            </w:rPr>
          </w:pPr>
        </w:p>
        <w:p w14:paraId="05C9C3A6" w14:textId="77777777" w:rsidR="00B203FA" w:rsidRDefault="00B203FA" w:rsidP="00B203FA">
          <w:pPr>
            <w:pStyle w:val="ListParagraph"/>
            <w:spacing w:line="276" w:lineRule="auto"/>
            <w:rPr>
              <w:rFonts w:asciiTheme="majorHAnsi" w:hAnsiTheme="majorHAnsi" w:cstheme="majorHAnsi"/>
            </w:rPr>
          </w:pPr>
        </w:p>
        <w:p w14:paraId="286366E3" w14:textId="77777777" w:rsidR="00B203FA" w:rsidRDefault="00B203FA" w:rsidP="00B203FA">
          <w:pPr>
            <w:pStyle w:val="ListParagraph"/>
            <w:spacing w:line="276" w:lineRule="auto"/>
            <w:rPr>
              <w:rFonts w:asciiTheme="majorHAnsi" w:hAnsiTheme="majorHAnsi" w:cstheme="majorHAnsi"/>
            </w:rPr>
          </w:pPr>
        </w:p>
        <w:p w14:paraId="086ED30F" w14:textId="77777777" w:rsidR="00B203FA" w:rsidRDefault="00B203FA" w:rsidP="00B203FA">
          <w:pPr>
            <w:pStyle w:val="ListParagraph"/>
            <w:spacing w:line="276" w:lineRule="auto"/>
            <w:rPr>
              <w:rFonts w:asciiTheme="majorHAnsi" w:hAnsiTheme="majorHAnsi" w:cstheme="majorHAnsi"/>
            </w:rPr>
          </w:pPr>
        </w:p>
        <w:p w14:paraId="1EA38998" w14:textId="77777777" w:rsidR="00B203FA" w:rsidRDefault="00B203FA" w:rsidP="00B203FA">
          <w:pPr>
            <w:pStyle w:val="ListParagraph"/>
            <w:spacing w:line="276" w:lineRule="auto"/>
            <w:rPr>
              <w:rFonts w:asciiTheme="majorHAnsi" w:hAnsiTheme="majorHAnsi" w:cstheme="majorHAnsi"/>
            </w:rPr>
          </w:pPr>
        </w:p>
        <w:p w14:paraId="02E246F7" w14:textId="77777777" w:rsidR="00B203FA" w:rsidRDefault="00B203FA" w:rsidP="00B203FA">
          <w:pPr>
            <w:pStyle w:val="ListParagraph"/>
            <w:spacing w:line="276" w:lineRule="auto"/>
            <w:rPr>
              <w:rFonts w:asciiTheme="majorHAnsi" w:hAnsiTheme="majorHAnsi" w:cstheme="majorHAnsi"/>
            </w:rPr>
          </w:pPr>
        </w:p>
        <w:p w14:paraId="3DC934CB" w14:textId="77777777" w:rsidR="00B203FA" w:rsidRDefault="00B203FA" w:rsidP="00B203FA">
          <w:pPr>
            <w:pStyle w:val="ListParagraph"/>
            <w:spacing w:line="276" w:lineRule="auto"/>
            <w:rPr>
              <w:rFonts w:asciiTheme="majorHAnsi" w:hAnsiTheme="majorHAnsi" w:cstheme="majorHAnsi"/>
            </w:rPr>
          </w:pPr>
        </w:p>
        <w:p w14:paraId="6AFB1907" w14:textId="77777777" w:rsidR="00B203FA" w:rsidRDefault="00B203FA" w:rsidP="00B203FA">
          <w:pPr>
            <w:pStyle w:val="ListParagraph"/>
            <w:spacing w:line="276" w:lineRule="auto"/>
            <w:rPr>
              <w:rFonts w:asciiTheme="majorHAnsi" w:hAnsiTheme="majorHAnsi" w:cstheme="majorHAnsi"/>
            </w:rPr>
          </w:pPr>
        </w:p>
        <w:p w14:paraId="3DFC04C0" w14:textId="77777777" w:rsidR="00B203FA" w:rsidRDefault="00B203FA" w:rsidP="00B203FA">
          <w:pPr>
            <w:pStyle w:val="ListParagraph"/>
            <w:spacing w:line="276" w:lineRule="auto"/>
            <w:rPr>
              <w:rFonts w:asciiTheme="majorHAnsi" w:hAnsiTheme="majorHAnsi" w:cstheme="majorHAnsi"/>
            </w:rPr>
          </w:pPr>
        </w:p>
        <w:p w14:paraId="084F001D" w14:textId="77777777" w:rsidR="00B203FA" w:rsidRDefault="00B203FA" w:rsidP="00B203FA">
          <w:pPr>
            <w:pStyle w:val="ListParagraph"/>
            <w:spacing w:line="276" w:lineRule="auto"/>
            <w:rPr>
              <w:rFonts w:asciiTheme="majorHAnsi" w:hAnsiTheme="majorHAnsi" w:cstheme="majorHAnsi"/>
            </w:rPr>
          </w:pPr>
        </w:p>
        <w:p w14:paraId="59C3FB27" w14:textId="77777777" w:rsidR="00B203FA" w:rsidRDefault="00B203FA" w:rsidP="00B203FA">
          <w:pPr>
            <w:pStyle w:val="ListParagraph"/>
            <w:spacing w:line="276" w:lineRule="auto"/>
            <w:rPr>
              <w:rFonts w:asciiTheme="majorHAnsi" w:hAnsiTheme="majorHAnsi" w:cstheme="majorHAnsi"/>
            </w:rPr>
          </w:pPr>
        </w:p>
        <w:p w14:paraId="4E86DDDC" w14:textId="77777777" w:rsidR="00B203FA" w:rsidRDefault="00B203FA" w:rsidP="00B203FA">
          <w:pPr>
            <w:pStyle w:val="ListParagraph"/>
            <w:spacing w:line="276" w:lineRule="auto"/>
            <w:rPr>
              <w:rFonts w:asciiTheme="majorHAnsi" w:hAnsiTheme="majorHAnsi" w:cstheme="majorHAnsi"/>
            </w:rPr>
          </w:pPr>
        </w:p>
        <w:p w14:paraId="26FA20D5" w14:textId="77777777" w:rsidR="00B203FA" w:rsidRDefault="00B203FA" w:rsidP="00B203FA">
          <w:pPr>
            <w:pStyle w:val="ListParagraph"/>
            <w:spacing w:line="276" w:lineRule="auto"/>
            <w:rPr>
              <w:rFonts w:asciiTheme="majorHAnsi" w:hAnsiTheme="majorHAnsi" w:cstheme="majorHAnsi"/>
            </w:rPr>
          </w:pPr>
        </w:p>
        <w:p w14:paraId="64CA5209" w14:textId="77777777" w:rsidR="00B203FA" w:rsidRDefault="00B203FA" w:rsidP="00B203FA">
          <w:pPr>
            <w:pStyle w:val="ListParagraph"/>
            <w:spacing w:line="276" w:lineRule="auto"/>
            <w:rPr>
              <w:rFonts w:asciiTheme="majorHAnsi" w:hAnsiTheme="majorHAnsi" w:cstheme="majorHAnsi"/>
            </w:rPr>
          </w:pPr>
        </w:p>
        <w:p w14:paraId="40BA0820" w14:textId="77777777" w:rsidR="00B203FA" w:rsidRDefault="00B203FA" w:rsidP="00B203FA">
          <w:pPr>
            <w:pStyle w:val="ListParagraph"/>
            <w:spacing w:line="276" w:lineRule="auto"/>
            <w:rPr>
              <w:rFonts w:asciiTheme="majorHAnsi" w:hAnsiTheme="majorHAnsi" w:cstheme="majorHAnsi"/>
            </w:rPr>
          </w:pPr>
        </w:p>
        <w:p w14:paraId="3BD679D5" w14:textId="77777777" w:rsidR="00B203FA" w:rsidRDefault="00B203FA" w:rsidP="00B203FA">
          <w:pPr>
            <w:pStyle w:val="ListParagraph"/>
            <w:spacing w:line="276" w:lineRule="auto"/>
            <w:rPr>
              <w:rFonts w:asciiTheme="majorHAnsi" w:hAnsiTheme="majorHAnsi" w:cstheme="majorHAnsi"/>
            </w:rPr>
          </w:pPr>
        </w:p>
        <w:p w14:paraId="2E0CC1C9" w14:textId="77777777" w:rsidR="00B203FA" w:rsidRDefault="00B203FA" w:rsidP="00B203FA">
          <w:pPr>
            <w:pStyle w:val="ListParagraph"/>
            <w:spacing w:line="276" w:lineRule="auto"/>
            <w:rPr>
              <w:rFonts w:asciiTheme="majorHAnsi" w:hAnsiTheme="majorHAnsi" w:cstheme="majorHAnsi"/>
            </w:rPr>
          </w:pPr>
        </w:p>
        <w:p w14:paraId="3A731AF4" w14:textId="77777777" w:rsidR="00B203FA" w:rsidRDefault="00732686" w:rsidP="00B203FA">
          <w:pPr>
            <w:pStyle w:val="ListParagraph"/>
            <w:spacing w:line="276" w:lineRule="auto"/>
            <w:rPr>
              <w:rFonts w:asciiTheme="majorHAnsi" w:hAnsiTheme="majorHAnsi" w:cstheme="majorHAnsi"/>
            </w:rPr>
          </w:pPr>
        </w:p>
      </w:sdtContent>
    </w:sdt>
    <w:p w14:paraId="6CDDE1CC" w14:textId="77777777" w:rsidR="009A5572" w:rsidRDefault="009A5572">
      <w:pPr>
        <w:pStyle w:val="TableofFigures"/>
        <w:tabs>
          <w:tab w:val="right" w:leader="dot" w:pos="8630"/>
        </w:tabs>
        <w:rPr>
          <w:rFonts w:eastAsiaTheme="minorEastAsia"/>
          <w:noProof/>
          <w:sz w:val="22"/>
          <w:szCs w:val="22"/>
          <w:lang w:val="en-CA" w:eastAsia="en-CA"/>
        </w:rPr>
      </w:pPr>
      <w:r>
        <w:lastRenderedPageBreak/>
        <w:t xml:space="preserve">  </w:t>
      </w:r>
      <w:r>
        <w:fldChar w:fldCharType="begin"/>
      </w:r>
      <w:r>
        <w:instrText xml:space="preserve"> TOC \h \z \c "Figure" </w:instrText>
      </w:r>
      <w:r>
        <w:fldChar w:fldCharType="separate"/>
      </w:r>
      <w:hyperlink w:anchor="_Toc443033492" w:history="1">
        <w:r w:rsidRPr="00A46151">
          <w:rPr>
            <w:rStyle w:val="Hyperlink"/>
            <w:noProof/>
          </w:rPr>
          <w:t>Figure 1</w:t>
        </w:r>
        <w:r w:rsidRPr="00A46151">
          <w:rPr>
            <w:rStyle w:val="Hyperlink"/>
            <w:noProof/>
          </w:rPr>
          <w:noBreakHyphen/>
          <w:t>1 presentation software table</w:t>
        </w:r>
        <w:r>
          <w:rPr>
            <w:noProof/>
            <w:webHidden/>
          </w:rPr>
          <w:tab/>
        </w:r>
        <w:r>
          <w:rPr>
            <w:noProof/>
            <w:webHidden/>
          </w:rPr>
          <w:fldChar w:fldCharType="begin"/>
        </w:r>
        <w:r>
          <w:rPr>
            <w:noProof/>
            <w:webHidden/>
          </w:rPr>
          <w:instrText xml:space="preserve"> PAGEREF _Toc443033492 \h </w:instrText>
        </w:r>
        <w:r>
          <w:rPr>
            <w:noProof/>
            <w:webHidden/>
          </w:rPr>
        </w:r>
        <w:r>
          <w:rPr>
            <w:noProof/>
            <w:webHidden/>
          </w:rPr>
          <w:fldChar w:fldCharType="separate"/>
        </w:r>
        <w:r>
          <w:rPr>
            <w:noProof/>
            <w:webHidden/>
          </w:rPr>
          <w:t>5</w:t>
        </w:r>
        <w:r>
          <w:rPr>
            <w:noProof/>
            <w:webHidden/>
          </w:rPr>
          <w:fldChar w:fldCharType="end"/>
        </w:r>
      </w:hyperlink>
    </w:p>
    <w:p w14:paraId="172C432D" w14:textId="77777777" w:rsidR="009A5572" w:rsidRDefault="009A5572">
      <w:pPr>
        <w:pStyle w:val="TableofFigures"/>
        <w:tabs>
          <w:tab w:val="right" w:leader="dot" w:pos="8630"/>
        </w:tabs>
        <w:rPr>
          <w:rFonts w:eastAsiaTheme="minorEastAsia"/>
          <w:noProof/>
          <w:sz w:val="22"/>
          <w:szCs w:val="22"/>
          <w:lang w:val="en-CA" w:eastAsia="en-CA"/>
        </w:rPr>
      </w:pPr>
      <w:r>
        <w:rPr>
          <w:rStyle w:val="Hyperlink"/>
          <w:noProof/>
        </w:rPr>
        <w:t xml:space="preserve"> </w:t>
      </w:r>
      <w:hyperlink w:anchor="_Toc443033493" w:history="1">
        <w:r w:rsidRPr="00A46151">
          <w:rPr>
            <w:rStyle w:val="Hyperlink"/>
            <w:noProof/>
          </w:rPr>
          <w:t>Figure 2</w:t>
        </w:r>
        <w:r w:rsidRPr="00A46151">
          <w:rPr>
            <w:rStyle w:val="Hyperlink"/>
            <w:noProof/>
          </w:rPr>
          <w:noBreakHyphen/>
          <w:t>1 Prezi features</w:t>
        </w:r>
        <w:r>
          <w:rPr>
            <w:noProof/>
            <w:webHidden/>
          </w:rPr>
          <w:tab/>
        </w:r>
        <w:r>
          <w:rPr>
            <w:noProof/>
            <w:webHidden/>
          </w:rPr>
          <w:fldChar w:fldCharType="begin"/>
        </w:r>
        <w:r>
          <w:rPr>
            <w:noProof/>
            <w:webHidden/>
          </w:rPr>
          <w:instrText xml:space="preserve"> PAGEREF _Toc443033493 \h </w:instrText>
        </w:r>
        <w:r>
          <w:rPr>
            <w:noProof/>
            <w:webHidden/>
          </w:rPr>
        </w:r>
        <w:r>
          <w:rPr>
            <w:noProof/>
            <w:webHidden/>
          </w:rPr>
          <w:fldChar w:fldCharType="separate"/>
        </w:r>
        <w:r>
          <w:rPr>
            <w:noProof/>
            <w:webHidden/>
          </w:rPr>
          <w:t>5</w:t>
        </w:r>
        <w:r>
          <w:rPr>
            <w:noProof/>
            <w:webHidden/>
          </w:rPr>
          <w:fldChar w:fldCharType="end"/>
        </w:r>
      </w:hyperlink>
    </w:p>
    <w:p w14:paraId="1819D6C3" w14:textId="77777777" w:rsidR="009A5572" w:rsidRDefault="009A5572">
      <w:pPr>
        <w:pStyle w:val="TableofFigures"/>
        <w:tabs>
          <w:tab w:val="right" w:leader="dot" w:pos="8630"/>
        </w:tabs>
        <w:rPr>
          <w:rFonts w:eastAsiaTheme="minorEastAsia"/>
          <w:noProof/>
          <w:sz w:val="22"/>
          <w:szCs w:val="22"/>
          <w:lang w:val="en-CA" w:eastAsia="en-CA"/>
        </w:rPr>
      </w:pPr>
      <w:r>
        <w:rPr>
          <w:rStyle w:val="Hyperlink"/>
          <w:noProof/>
        </w:rPr>
        <w:t xml:space="preserve"> </w:t>
      </w:r>
      <w:hyperlink w:anchor="_Toc443033494" w:history="1">
        <w:r w:rsidRPr="00A46151">
          <w:rPr>
            <w:rStyle w:val="Hyperlink"/>
            <w:noProof/>
          </w:rPr>
          <w:t>Figure 2</w:t>
        </w:r>
        <w:r w:rsidRPr="00A46151">
          <w:rPr>
            <w:rStyle w:val="Hyperlink"/>
            <w:noProof/>
          </w:rPr>
          <w:noBreakHyphen/>
          <w:t>2 Prezi document</w:t>
        </w:r>
        <w:r>
          <w:rPr>
            <w:noProof/>
            <w:webHidden/>
          </w:rPr>
          <w:tab/>
        </w:r>
        <w:r>
          <w:rPr>
            <w:noProof/>
            <w:webHidden/>
          </w:rPr>
          <w:fldChar w:fldCharType="begin"/>
        </w:r>
        <w:r>
          <w:rPr>
            <w:noProof/>
            <w:webHidden/>
          </w:rPr>
          <w:instrText xml:space="preserve"> PAGEREF _Toc443033494 \h </w:instrText>
        </w:r>
        <w:r>
          <w:rPr>
            <w:noProof/>
            <w:webHidden/>
          </w:rPr>
        </w:r>
        <w:r>
          <w:rPr>
            <w:noProof/>
            <w:webHidden/>
          </w:rPr>
          <w:fldChar w:fldCharType="separate"/>
        </w:r>
        <w:r>
          <w:rPr>
            <w:noProof/>
            <w:webHidden/>
          </w:rPr>
          <w:t>6</w:t>
        </w:r>
        <w:r>
          <w:rPr>
            <w:noProof/>
            <w:webHidden/>
          </w:rPr>
          <w:fldChar w:fldCharType="end"/>
        </w:r>
      </w:hyperlink>
    </w:p>
    <w:p w14:paraId="3250C045" w14:textId="77777777" w:rsidR="009A5572" w:rsidRDefault="009A5572">
      <w:pPr>
        <w:pStyle w:val="TableofFigures"/>
        <w:tabs>
          <w:tab w:val="right" w:leader="dot" w:pos="8630"/>
        </w:tabs>
        <w:rPr>
          <w:rFonts w:eastAsiaTheme="minorEastAsia"/>
          <w:noProof/>
          <w:sz w:val="22"/>
          <w:szCs w:val="22"/>
          <w:lang w:val="en-CA" w:eastAsia="en-CA"/>
        </w:rPr>
      </w:pPr>
      <w:r>
        <w:rPr>
          <w:rStyle w:val="Hyperlink"/>
          <w:noProof/>
        </w:rPr>
        <w:t xml:space="preserve"> </w:t>
      </w:r>
      <w:hyperlink w:anchor="_Toc443033495" w:history="1">
        <w:r w:rsidRPr="00A46151">
          <w:rPr>
            <w:rStyle w:val="Hyperlink"/>
            <w:noProof/>
          </w:rPr>
          <w:t>Figure 2</w:t>
        </w:r>
        <w:r w:rsidRPr="00A46151">
          <w:rPr>
            <w:rStyle w:val="Hyperlink"/>
            <w:noProof/>
          </w:rPr>
          <w:noBreakHyphen/>
          <w:t>3 prezi slides</w:t>
        </w:r>
        <w:r>
          <w:rPr>
            <w:noProof/>
            <w:webHidden/>
          </w:rPr>
          <w:tab/>
        </w:r>
        <w:r>
          <w:rPr>
            <w:noProof/>
            <w:webHidden/>
          </w:rPr>
          <w:fldChar w:fldCharType="begin"/>
        </w:r>
        <w:r>
          <w:rPr>
            <w:noProof/>
            <w:webHidden/>
          </w:rPr>
          <w:instrText xml:space="preserve"> PAGEREF _Toc443033495 \h </w:instrText>
        </w:r>
        <w:r>
          <w:rPr>
            <w:noProof/>
            <w:webHidden/>
          </w:rPr>
        </w:r>
        <w:r>
          <w:rPr>
            <w:noProof/>
            <w:webHidden/>
          </w:rPr>
          <w:fldChar w:fldCharType="separate"/>
        </w:r>
        <w:r>
          <w:rPr>
            <w:noProof/>
            <w:webHidden/>
          </w:rPr>
          <w:t>7</w:t>
        </w:r>
        <w:r>
          <w:rPr>
            <w:noProof/>
            <w:webHidden/>
          </w:rPr>
          <w:fldChar w:fldCharType="end"/>
        </w:r>
      </w:hyperlink>
    </w:p>
    <w:p w14:paraId="5EECF134" w14:textId="77777777" w:rsidR="009A5572" w:rsidRDefault="009A5572">
      <w:pPr>
        <w:pStyle w:val="TableofFigures"/>
        <w:tabs>
          <w:tab w:val="right" w:leader="dot" w:pos="8630"/>
        </w:tabs>
        <w:rPr>
          <w:rFonts w:eastAsiaTheme="minorEastAsia"/>
          <w:noProof/>
          <w:sz w:val="22"/>
          <w:szCs w:val="22"/>
          <w:lang w:val="en-CA" w:eastAsia="en-CA"/>
        </w:rPr>
      </w:pPr>
      <w:r>
        <w:rPr>
          <w:rStyle w:val="Hyperlink"/>
          <w:noProof/>
        </w:rPr>
        <w:t xml:space="preserve"> </w:t>
      </w:r>
      <w:hyperlink w:anchor="_Toc443033496" w:history="1">
        <w:r w:rsidRPr="00A46151">
          <w:rPr>
            <w:rStyle w:val="Hyperlink"/>
            <w:noProof/>
          </w:rPr>
          <w:t>Figure 3</w:t>
        </w:r>
        <w:r w:rsidRPr="00A46151">
          <w:rPr>
            <w:rStyle w:val="Hyperlink"/>
            <w:noProof/>
          </w:rPr>
          <w:noBreakHyphen/>
          <w:t>1 table feature in slideRocket</w:t>
        </w:r>
        <w:r>
          <w:rPr>
            <w:noProof/>
            <w:webHidden/>
          </w:rPr>
          <w:tab/>
        </w:r>
        <w:r>
          <w:rPr>
            <w:noProof/>
            <w:webHidden/>
          </w:rPr>
          <w:fldChar w:fldCharType="begin"/>
        </w:r>
        <w:r>
          <w:rPr>
            <w:noProof/>
            <w:webHidden/>
          </w:rPr>
          <w:instrText xml:space="preserve"> PAGEREF _Toc443033496 \h </w:instrText>
        </w:r>
        <w:r>
          <w:rPr>
            <w:noProof/>
            <w:webHidden/>
          </w:rPr>
        </w:r>
        <w:r>
          <w:rPr>
            <w:noProof/>
            <w:webHidden/>
          </w:rPr>
          <w:fldChar w:fldCharType="separate"/>
        </w:r>
        <w:r>
          <w:rPr>
            <w:noProof/>
            <w:webHidden/>
          </w:rPr>
          <w:t>9</w:t>
        </w:r>
        <w:r>
          <w:rPr>
            <w:noProof/>
            <w:webHidden/>
          </w:rPr>
          <w:fldChar w:fldCharType="end"/>
        </w:r>
      </w:hyperlink>
    </w:p>
    <w:p w14:paraId="42EE4570" w14:textId="77777777" w:rsidR="009A5572" w:rsidRDefault="009A5572">
      <w:pPr>
        <w:pStyle w:val="TableofFigures"/>
        <w:tabs>
          <w:tab w:val="right" w:leader="dot" w:pos="8630"/>
        </w:tabs>
        <w:rPr>
          <w:rFonts w:eastAsiaTheme="minorEastAsia"/>
          <w:noProof/>
          <w:sz w:val="22"/>
          <w:szCs w:val="22"/>
          <w:lang w:val="en-CA" w:eastAsia="en-CA"/>
        </w:rPr>
      </w:pPr>
      <w:r>
        <w:rPr>
          <w:rStyle w:val="Hyperlink"/>
          <w:noProof/>
        </w:rPr>
        <w:t xml:space="preserve"> </w:t>
      </w:r>
      <w:hyperlink r:id="rId9" w:anchor="_Toc443033497" w:history="1">
        <w:r w:rsidRPr="00A46151">
          <w:rPr>
            <w:rStyle w:val="Hyperlink"/>
            <w:noProof/>
          </w:rPr>
          <w:t>Figure 3</w:t>
        </w:r>
        <w:r w:rsidRPr="00A46151">
          <w:rPr>
            <w:rStyle w:val="Hyperlink"/>
            <w:noProof/>
          </w:rPr>
          <w:noBreakHyphen/>
          <w:t>2 something from slideRocket</w:t>
        </w:r>
        <w:r>
          <w:rPr>
            <w:noProof/>
            <w:webHidden/>
          </w:rPr>
          <w:tab/>
        </w:r>
        <w:r>
          <w:rPr>
            <w:noProof/>
            <w:webHidden/>
          </w:rPr>
          <w:fldChar w:fldCharType="begin"/>
        </w:r>
        <w:r>
          <w:rPr>
            <w:noProof/>
            <w:webHidden/>
          </w:rPr>
          <w:instrText xml:space="preserve"> PAGEREF _Toc443033497 \h </w:instrText>
        </w:r>
        <w:r>
          <w:rPr>
            <w:noProof/>
            <w:webHidden/>
          </w:rPr>
        </w:r>
        <w:r>
          <w:rPr>
            <w:noProof/>
            <w:webHidden/>
          </w:rPr>
          <w:fldChar w:fldCharType="separate"/>
        </w:r>
        <w:r>
          <w:rPr>
            <w:noProof/>
            <w:webHidden/>
          </w:rPr>
          <w:t>10</w:t>
        </w:r>
        <w:r>
          <w:rPr>
            <w:noProof/>
            <w:webHidden/>
          </w:rPr>
          <w:fldChar w:fldCharType="end"/>
        </w:r>
      </w:hyperlink>
    </w:p>
    <w:p w14:paraId="49EAA298" w14:textId="77777777" w:rsidR="009A5572" w:rsidRDefault="009A5572" w:rsidP="009A5572">
      <w:pPr>
        <w:pStyle w:val="TOCHeading"/>
        <w:numPr>
          <w:ilvl w:val="0"/>
          <w:numId w:val="0"/>
        </w:numPr>
        <w:ind w:left="720"/>
        <w:rPr>
          <w:sz w:val="24"/>
          <w:szCs w:val="24"/>
        </w:rPr>
      </w:pPr>
      <w:r>
        <w:rPr>
          <w:sz w:val="24"/>
          <w:szCs w:val="24"/>
        </w:rPr>
        <w:fldChar w:fldCharType="end"/>
      </w:r>
    </w:p>
    <w:sdt>
      <w:sdtPr>
        <w:rPr>
          <w:rFonts w:asciiTheme="minorHAnsi" w:eastAsiaTheme="minorHAnsi" w:hAnsiTheme="minorHAnsi" w:cstheme="minorBidi"/>
          <w:b w:val="0"/>
          <w:bCs w:val="0"/>
          <w:color w:val="auto"/>
          <w:sz w:val="24"/>
          <w:szCs w:val="24"/>
        </w:rPr>
        <w:id w:val="965933212"/>
        <w:docPartObj>
          <w:docPartGallery w:val="Table of Contents"/>
          <w:docPartUnique/>
        </w:docPartObj>
      </w:sdtPr>
      <w:sdtEndPr>
        <w:rPr>
          <w:noProof/>
        </w:rPr>
      </w:sdtEndPr>
      <w:sdtContent>
        <w:p w14:paraId="496C70F1" w14:textId="77777777" w:rsidR="009A5572" w:rsidRDefault="009A5572" w:rsidP="009A5572">
          <w:pPr>
            <w:pStyle w:val="Heading1"/>
            <w:numPr>
              <w:ilvl w:val="0"/>
              <w:numId w:val="0"/>
            </w:numPr>
            <w:ind w:left="720"/>
          </w:pPr>
          <w:r>
            <w:t>Contents</w:t>
          </w:r>
        </w:p>
        <w:p w14:paraId="6035B194" w14:textId="77777777" w:rsidR="009A5572" w:rsidRDefault="009A5572">
          <w:pPr>
            <w:pStyle w:val="TOC1"/>
            <w:tabs>
              <w:tab w:val="left" w:pos="480"/>
              <w:tab w:val="right" w:leader="dot" w:pos="8630"/>
            </w:tabs>
            <w:rPr>
              <w:rFonts w:eastAsiaTheme="minorEastAsia"/>
              <w:noProof/>
              <w:sz w:val="22"/>
              <w:szCs w:val="22"/>
              <w:lang w:val="en-CA" w:eastAsia="en-CA"/>
            </w:rPr>
          </w:pPr>
          <w:r>
            <w:fldChar w:fldCharType="begin"/>
          </w:r>
          <w:r>
            <w:instrText xml:space="preserve"> TOC \o "1-3" \h \z \u </w:instrText>
          </w:r>
          <w:r>
            <w:fldChar w:fldCharType="separate"/>
          </w:r>
          <w:hyperlink w:anchor="_Toc443033576" w:history="1">
            <w:r w:rsidRPr="00A257EC">
              <w:rPr>
                <w:rStyle w:val="Hyperlink"/>
                <w:noProof/>
              </w:rPr>
              <w:t>1.</w:t>
            </w:r>
            <w:r>
              <w:rPr>
                <w:rFonts w:eastAsiaTheme="minorEastAsia"/>
                <w:noProof/>
                <w:sz w:val="22"/>
                <w:szCs w:val="22"/>
                <w:lang w:val="en-CA" w:eastAsia="en-CA"/>
              </w:rPr>
              <w:tab/>
            </w:r>
            <w:r w:rsidRPr="00A257EC">
              <w:rPr>
                <w:rStyle w:val="Hyperlink"/>
                <w:noProof/>
              </w:rPr>
              <w:t>Executive Summary</w:t>
            </w:r>
            <w:r>
              <w:rPr>
                <w:noProof/>
                <w:webHidden/>
              </w:rPr>
              <w:tab/>
            </w:r>
            <w:r>
              <w:rPr>
                <w:noProof/>
                <w:webHidden/>
              </w:rPr>
              <w:fldChar w:fldCharType="begin"/>
            </w:r>
            <w:r>
              <w:rPr>
                <w:noProof/>
                <w:webHidden/>
              </w:rPr>
              <w:instrText xml:space="preserve"> PAGEREF _Toc443033576 \h </w:instrText>
            </w:r>
            <w:r>
              <w:rPr>
                <w:noProof/>
                <w:webHidden/>
              </w:rPr>
            </w:r>
            <w:r>
              <w:rPr>
                <w:noProof/>
                <w:webHidden/>
              </w:rPr>
              <w:fldChar w:fldCharType="separate"/>
            </w:r>
            <w:r>
              <w:rPr>
                <w:noProof/>
                <w:webHidden/>
              </w:rPr>
              <w:t>1</w:t>
            </w:r>
            <w:r>
              <w:rPr>
                <w:noProof/>
                <w:webHidden/>
              </w:rPr>
              <w:fldChar w:fldCharType="end"/>
            </w:r>
          </w:hyperlink>
        </w:p>
        <w:p w14:paraId="06EA676A" w14:textId="77777777" w:rsidR="009A5572" w:rsidRDefault="00732686">
          <w:pPr>
            <w:pStyle w:val="TOC2"/>
            <w:tabs>
              <w:tab w:val="right" w:leader="dot" w:pos="8630"/>
            </w:tabs>
            <w:rPr>
              <w:rFonts w:eastAsiaTheme="minorEastAsia"/>
              <w:noProof/>
              <w:sz w:val="22"/>
              <w:szCs w:val="22"/>
              <w:lang w:val="en-CA" w:eastAsia="en-CA"/>
            </w:rPr>
          </w:pPr>
          <w:hyperlink w:anchor="_Toc443033577" w:history="1">
            <w:r w:rsidR="009A5572" w:rsidRPr="00A257EC">
              <w:rPr>
                <w:rStyle w:val="Hyperlink"/>
                <w:rFonts w:cstheme="majorHAnsi"/>
                <w:noProof/>
              </w:rPr>
              <w:t>1.1 Introduction</w:t>
            </w:r>
            <w:r w:rsidR="009A5572">
              <w:rPr>
                <w:noProof/>
                <w:webHidden/>
              </w:rPr>
              <w:tab/>
            </w:r>
            <w:r w:rsidR="009A5572">
              <w:rPr>
                <w:noProof/>
                <w:webHidden/>
              </w:rPr>
              <w:fldChar w:fldCharType="begin"/>
            </w:r>
            <w:r w:rsidR="009A5572">
              <w:rPr>
                <w:noProof/>
                <w:webHidden/>
              </w:rPr>
              <w:instrText xml:space="preserve"> PAGEREF _Toc443033577 \h </w:instrText>
            </w:r>
            <w:r w:rsidR="009A5572">
              <w:rPr>
                <w:noProof/>
                <w:webHidden/>
              </w:rPr>
            </w:r>
            <w:r w:rsidR="009A5572">
              <w:rPr>
                <w:noProof/>
                <w:webHidden/>
              </w:rPr>
              <w:fldChar w:fldCharType="separate"/>
            </w:r>
            <w:r w:rsidR="009A5572">
              <w:rPr>
                <w:noProof/>
                <w:webHidden/>
              </w:rPr>
              <w:t>3</w:t>
            </w:r>
            <w:r w:rsidR="009A5572">
              <w:rPr>
                <w:noProof/>
                <w:webHidden/>
              </w:rPr>
              <w:fldChar w:fldCharType="end"/>
            </w:r>
          </w:hyperlink>
        </w:p>
        <w:p w14:paraId="698E0F84" w14:textId="77777777" w:rsidR="009A5572" w:rsidRDefault="00732686">
          <w:pPr>
            <w:pStyle w:val="TOC2"/>
            <w:tabs>
              <w:tab w:val="right" w:leader="dot" w:pos="8630"/>
            </w:tabs>
            <w:rPr>
              <w:rFonts w:eastAsiaTheme="minorEastAsia"/>
              <w:noProof/>
              <w:sz w:val="22"/>
              <w:szCs w:val="22"/>
              <w:lang w:val="en-CA" w:eastAsia="en-CA"/>
            </w:rPr>
          </w:pPr>
          <w:hyperlink w:anchor="_Toc443033578" w:history="1">
            <w:r w:rsidR="009A5572" w:rsidRPr="00A257EC">
              <w:rPr>
                <w:rStyle w:val="Hyperlink"/>
                <w:rFonts w:cstheme="majorHAnsi"/>
                <w:noProof/>
              </w:rPr>
              <w:t>1.2 What is meant by online presentation software?</w:t>
            </w:r>
            <w:r w:rsidR="009A5572">
              <w:rPr>
                <w:noProof/>
                <w:webHidden/>
              </w:rPr>
              <w:tab/>
            </w:r>
            <w:r w:rsidR="009A5572">
              <w:rPr>
                <w:noProof/>
                <w:webHidden/>
              </w:rPr>
              <w:fldChar w:fldCharType="begin"/>
            </w:r>
            <w:r w:rsidR="009A5572">
              <w:rPr>
                <w:noProof/>
                <w:webHidden/>
              </w:rPr>
              <w:instrText xml:space="preserve"> PAGEREF _Toc443033578 \h </w:instrText>
            </w:r>
            <w:r w:rsidR="009A5572">
              <w:rPr>
                <w:noProof/>
                <w:webHidden/>
              </w:rPr>
            </w:r>
            <w:r w:rsidR="009A5572">
              <w:rPr>
                <w:noProof/>
                <w:webHidden/>
              </w:rPr>
              <w:fldChar w:fldCharType="separate"/>
            </w:r>
            <w:r w:rsidR="009A5572">
              <w:rPr>
                <w:noProof/>
                <w:webHidden/>
              </w:rPr>
              <w:t>3</w:t>
            </w:r>
            <w:r w:rsidR="009A5572">
              <w:rPr>
                <w:noProof/>
                <w:webHidden/>
              </w:rPr>
              <w:fldChar w:fldCharType="end"/>
            </w:r>
          </w:hyperlink>
        </w:p>
        <w:p w14:paraId="09F63C22" w14:textId="77777777" w:rsidR="009A5572" w:rsidRDefault="00732686">
          <w:pPr>
            <w:pStyle w:val="TOC2"/>
            <w:tabs>
              <w:tab w:val="right" w:leader="dot" w:pos="8630"/>
            </w:tabs>
            <w:rPr>
              <w:rFonts w:eastAsiaTheme="minorEastAsia"/>
              <w:noProof/>
              <w:sz w:val="22"/>
              <w:szCs w:val="22"/>
              <w:lang w:val="en-CA" w:eastAsia="en-CA"/>
            </w:rPr>
          </w:pPr>
          <w:hyperlink w:anchor="_Toc443033579" w:history="1">
            <w:r w:rsidR="009A5572" w:rsidRPr="00A257EC">
              <w:rPr>
                <w:rStyle w:val="Hyperlink"/>
                <w:rFonts w:cstheme="majorHAnsi"/>
                <w:noProof/>
              </w:rPr>
              <w:t>1.3 Where do these products come from?</w:t>
            </w:r>
            <w:r w:rsidR="009A5572">
              <w:rPr>
                <w:noProof/>
                <w:webHidden/>
              </w:rPr>
              <w:tab/>
            </w:r>
            <w:r w:rsidR="009A5572">
              <w:rPr>
                <w:noProof/>
                <w:webHidden/>
              </w:rPr>
              <w:fldChar w:fldCharType="begin"/>
            </w:r>
            <w:r w:rsidR="009A5572">
              <w:rPr>
                <w:noProof/>
                <w:webHidden/>
              </w:rPr>
              <w:instrText xml:space="preserve"> PAGEREF _Toc443033579 \h </w:instrText>
            </w:r>
            <w:r w:rsidR="009A5572">
              <w:rPr>
                <w:noProof/>
                <w:webHidden/>
              </w:rPr>
            </w:r>
            <w:r w:rsidR="009A5572">
              <w:rPr>
                <w:noProof/>
                <w:webHidden/>
              </w:rPr>
              <w:fldChar w:fldCharType="separate"/>
            </w:r>
            <w:r w:rsidR="009A5572">
              <w:rPr>
                <w:noProof/>
                <w:webHidden/>
              </w:rPr>
              <w:t>3</w:t>
            </w:r>
            <w:r w:rsidR="009A5572">
              <w:rPr>
                <w:noProof/>
                <w:webHidden/>
              </w:rPr>
              <w:fldChar w:fldCharType="end"/>
            </w:r>
          </w:hyperlink>
        </w:p>
        <w:p w14:paraId="466D9D86" w14:textId="77777777" w:rsidR="009A5572" w:rsidRDefault="00732686">
          <w:pPr>
            <w:pStyle w:val="TOC2"/>
            <w:tabs>
              <w:tab w:val="right" w:leader="dot" w:pos="8630"/>
            </w:tabs>
            <w:rPr>
              <w:rFonts w:eastAsiaTheme="minorEastAsia"/>
              <w:noProof/>
              <w:sz w:val="22"/>
              <w:szCs w:val="22"/>
              <w:lang w:val="en-CA" w:eastAsia="en-CA"/>
            </w:rPr>
          </w:pPr>
          <w:hyperlink w:anchor="_Toc443033580" w:history="1">
            <w:r w:rsidR="009A5572" w:rsidRPr="00A257EC">
              <w:rPr>
                <w:rStyle w:val="Hyperlink"/>
                <w:rFonts w:cstheme="majorHAnsi"/>
                <w:noProof/>
              </w:rPr>
              <w:t>1.4 Who exactly uses this type of technology?</w:t>
            </w:r>
            <w:r w:rsidR="009A5572">
              <w:rPr>
                <w:noProof/>
                <w:webHidden/>
              </w:rPr>
              <w:tab/>
            </w:r>
            <w:r w:rsidR="009A5572">
              <w:rPr>
                <w:noProof/>
                <w:webHidden/>
              </w:rPr>
              <w:fldChar w:fldCharType="begin"/>
            </w:r>
            <w:r w:rsidR="009A5572">
              <w:rPr>
                <w:noProof/>
                <w:webHidden/>
              </w:rPr>
              <w:instrText xml:space="preserve"> PAGEREF _Toc443033580 \h </w:instrText>
            </w:r>
            <w:r w:rsidR="009A5572">
              <w:rPr>
                <w:noProof/>
                <w:webHidden/>
              </w:rPr>
            </w:r>
            <w:r w:rsidR="009A5572">
              <w:rPr>
                <w:noProof/>
                <w:webHidden/>
              </w:rPr>
              <w:fldChar w:fldCharType="separate"/>
            </w:r>
            <w:r w:rsidR="009A5572">
              <w:rPr>
                <w:noProof/>
                <w:webHidden/>
              </w:rPr>
              <w:t>3</w:t>
            </w:r>
            <w:r w:rsidR="009A5572">
              <w:rPr>
                <w:noProof/>
                <w:webHidden/>
              </w:rPr>
              <w:fldChar w:fldCharType="end"/>
            </w:r>
          </w:hyperlink>
        </w:p>
        <w:p w14:paraId="7640E7DB" w14:textId="77777777" w:rsidR="009A5572" w:rsidRDefault="00732686">
          <w:pPr>
            <w:pStyle w:val="TOC2"/>
            <w:tabs>
              <w:tab w:val="right" w:leader="dot" w:pos="8630"/>
            </w:tabs>
            <w:rPr>
              <w:rFonts w:eastAsiaTheme="minorEastAsia"/>
              <w:noProof/>
              <w:sz w:val="22"/>
              <w:szCs w:val="22"/>
              <w:lang w:val="en-CA" w:eastAsia="en-CA"/>
            </w:rPr>
          </w:pPr>
          <w:hyperlink w:anchor="_Toc443033581" w:history="1">
            <w:r w:rsidR="009A5572" w:rsidRPr="00A257EC">
              <w:rPr>
                <w:rStyle w:val="Hyperlink"/>
                <w:rFonts w:cstheme="majorHAnsi"/>
                <w:noProof/>
              </w:rPr>
              <w:t>1.5 A detailed look at modern presentation software</w:t>
            </w:r>
            <w:r w:rsidR="009A5572">
              <w:rPr>
                <w:noProof/>
                <w:webHidden/>
              </w:rPr>
              <w:tab/>
            </w:r>
            <w:r w:rsidR="009A5572">
              <w:rPr>
                <w:noProof/>
                <w:webHidden/>
              </w:rPr>
              <w:fldChar w:fldCharType="begin"/>
            </w:r>
            <w:r w:rsidR="009A5572">
              <w:rPr>
                <w:noProof/>
                <w:webHidden/>
              </w:rPr>
              <w:instrText xml:space="preserve"> PAGEREF _Toc443033581 \h </w:instrText>
            </w:r>
            <w:r w:rsidR="009A5572">
              <w:rPr>
                <w:noProof/>
                <w:webHidden/>
              </w:rPr>
            </w:r>
            <w:r w:rsidR="009A5572">
              <w:rPr>
                <w:noProof/>
                <w:webHidden/>
              </w:rPr>
              <w:fldChar w:fldCharType="separate"/>
            </w:r>
            <w:r w:rsidR="009A5572">
              <w:rPr>
                <w:noProof/>
                <w:webHidden/>
              </w:rPr>
              <w:t>4</w:t>
            </w:r>
            <w:r w:rsidR="009A5572">
              <w:rPr>
                <w:noProof/>
                <w:webHidden/>
              </w:rPr>
              <w:fldChar w:fldCharType="end"/>
            </w:r>
          </w:hyperlink>
        </w:p>
        <w:p w14:paraId="330BB605" w14:textId="77777777" w:rsidR="009A5572" w:rsidRDefault="00732686">
          <w:pPr>
            <w:pStyle w:val="TOC1"/>
            <w:tabs>
              <w:tab w:val="right" w:leader="dot" w:pos="8630"/>
            </w:tabs>
            <w:rPr>
              <w:rFonts w:eastAsiaTheme="minorEastAsia"/>
              <w:noProof/>
              <w:sz w:val="22"/>
              <w:szCs w:val="22"/>
              <w:lang w:val="en-CA" w:eastAsia="en-CA"/>
            </w:rPr>
          </w:pPr>
          <w:hyperlink w:anchor="_Toc443033582" w:history="1">
            <w:r w:rsidR="009A5572" w:rsidRPr="00A257EC">
              <w:rPr>
                <w:rStyle w:val="Hyperlink"/>
                <w:noProof/>
              </w:rPr>
              <w:t>Figure 1</w:t>
            </w:r>
            <w:r w:rsidR="009A5572" w:rsidRPr="00A257EC">
              <w:rPr>
                <w:rStyle w:val="Hyperlink"/>
                <w:noProof/>
              </w:rPr>
              <w:noBreakHyphen/>
              <w:t>1 presentation software table</w:t>
            </w:r>
            <w:r w:rsidR="009A5572">
              <w:rPr>
                <w:noProof/>
                <w:webHidden/>
              </w:rPr>
              <w:tab/>
            </w:r>
            <w:r w:rsidR="009A5572">
              <w:rPr>
                <w:noProof/>
                <w:webHidden/>
              </w:rPr>
              <w:fldChar w:fldCharType="begin"/>
            </w:r>
            <w:r w:rsidR="009A5572">
              <w:rPr>
                <w:noProof/>
                <w:webHidden/>
              </w:rPr>
              <w:instrText xml:space="preserve"> PAGEREF _Toc443033582 \h </w:instrText>
            </w:r>
            <w:r w:rsidR="009A5572">
              <w:rPr>
                <w:noProof/>
                <w:webHidden/>
              </w:rPr>
            </w:r>
            <w:r w:rsidR="009A5572">
              <w:rPr>
                <w:noProof/>
                <w:webHidden/>
              </w:rPr>
              <w:fldChar w:fldCharType="separate"/>
            </w:r>
            <w:r w:rsidR="009A5572">
              <w:rPr>
                <w:noProof/>
                <w:webHidden/>
              </w:rPr>
              <w:t>5</w:t>
            </w:r>
            <w:r w:rsidR="009A5572">
              <w:rPr>
                <w:noProof/>
                <w:webHidden/>
              </w:rPr>
              <w:fldChar w:fldCharType="end"/>
            </w:r>
          </w:hyperlink>
        </w:p>
        <w:p w14:paraId="6352A239" w14:textId="77777777" w:rsidR="009A5572" w:rsidRDefault="00732686">
          <w:pPr>
            <w:pStyle w:val="TOC1"/>
            <w:tabs>
              <w:tab w:val="left" w:pos="480"/>
              <w:tab w:val="right" w:leader="dot" w:pos="8630"/>
            </w:tabs>
            <w:rPr>
              <w:rFonts w:eastAsiaTheme="minorEastAsia"/>
              <w:noProof/>
              <w:sz w:val="22"/>
              <w:szCs w:val="22"/>
              <w:lang w:val="en-CA" w:eastAsia="en-CA"/>
            </w:rPr>
          </w:pPr>
          <w:hyperlink w:anchor="_Toc443033583" w:history="1">
            <w:r w:rsidR="009A5572" w:rsidRPr="00A257EC">
              <w:rPr>
                <w:rStyle w:val="Hyperlink"/>
                <w:noProof/>
              </w:rPr>
              <w:t>2.</w:t>
            </w:r>
            <w:r w:rsidR="009A5572">
              <w:rPr>
                <w:rFonts w:eastAsiaTheme="minorEastAsia"/>
                <w:noProof/>
                <w:sz w:val="22"/>
                <w:szCs w:val="22"/>
                <w:lang w:val="en-CA" w:eastAsia="en-CA"/>
              </w:rPr>
              <w:tab/>
            </w:r>
            <w:r w:rsidR="009A5572" w:rsidRPr="00A257EC">
              <w:rPr>
                <w:rStyle w:val="Hyperlink"/>
                <w:noProof/>
              </w:rPr>
              <w:t>Prezi</w:t>
            </w:r>
            <w:r w:rsidR="009A5572">
              <w:rPr>
                <w:noProof/>
                <w:webHidden/>
              </w:rPr>
              <w:tab/>
            </w:r>
            <w:r w:rsidR="009A5572">
              <w:rPr>
                <w:noProof/>
                <w:webHidden/>
              </w:rPr>
              <w:fldChar w:fldCharType="begin"/>
            </w:r>
            <w:r w:rsidR="009A5572">
              <w:rPr>
                <w:noProof/>
                <w:webHidden/>
              </w:rPr>
              <w:instrText xml:space="preserve"> PAGEREF _Toc443033583 \h </w:instrText>
            </w:r>
            <w:r w:rsidR="009A5572">
              <w:rPr>
                <w:noProof/>
                <w:webHidden/>
              </w:rPr>
            </w:r>
            <w:r w:rsidR="009A5572">
              <w:rPr>
                <w:noProof/>
                <w:webHidden/>
              </w:rPr>
              <w:fldChar w:fldCharType="separate"/>
            </w:r>
            <w:r w:rsidR="009A5572">
              <w:rPr>
                <w:noProof/>
                <w:webHidden/>
              </w:rPr>
              <w:t>5</w:t>
            </w:r>
            <w:r w:rsidR="009A5572">
              <w:rPr>
                <w:noProof/>
                <w:webHidden/>
              </w:rPr>
              <w:fldChar w:fldCharType="end"/>
            </w:r>
          </w:hyperlink>
        </w:p>
        <w:p w14:paraId="74265EB0" w14:textId="77777777" w:rsidR="009A5572" w:rsidRDefault="00732686">
          <w:pPr>
            <w:pStyle w:val="TOC1"/>
            <w:tabs>
              <w:tab w:val="right" w:leader="dot" w:pos="8630"/>
            </w:tabs>
            <w:rPr>
              <w:rFonts w:eastAsiaTheme="minorEastAsia"/>
              <w:noProof/>
              <w:sz w:val="22"/>
              <w:szCs w:val="22"/>
              <w:lang w:val="en-CA" w:eastAsia="en-CA"/>
            </w:rPr>
          </w:pPr>
          <w:hyperlink w:anchor="_Toc443033584" w:history="1">
            <w:r w:rsidR="009A5572" w:rsidRPr="00A257EC">
              <w:rPr>
                <w:rStyle w:val="Hyperlink"/>
                <w:noProof/>
              </w:rPr>
              <w:t>Figure 2</w:t>
            </w:r>
            <w:r w:rsidR="009A5572" w:rsidRPr="00A257EC">
              <w:rPr>
                <w:rStyle w:val="Hyperlink"/>
                <w:noProof/>
              </w:rPr>
              <w:noBreakHyphen/>
              <w:t>1 Prezi features</w:t>
            </w:r>
            <w:r w:rsidR="009A5572">
              <w:rPr>
                <w:noProof/>
                <w:webHidden/>
              </w:rPr>
              <w:tab/>
            </w:r>
            <w:r w:rsidR="009A5572">
              <w:rPr>
                <w:noProof/>
                <w:webHidden/>
              </w:rPr>
              <w:fldChar w:fldCharType="begin"/>
            </w:r>
            <w:r w:rsidR="009A5572">
              <w:rPr>
                <w:noProof/>
                <w:webHidden/>
              </w:rPr>
              <w:instrText xml:space="preserve"> PAGEREF _Toc443033584 \h </w:instrText>
            </w:r>
            <w:r w:rsidR="009A5572">
              <w:rPr>
                <w:noProof/>
                <w:webHidden/>
              </w:rPr>
            </w:r>
            <w:r w:rsidR="009A5572">
              <w:rPr>
                <w:noProof/>
                <w:webHidden/>
              </w:rPr>
              <w:fldChar w:fldCharType="separate"/>
            </w:r>
            <w:r w:rsidR="009A5572">
              <w:rPr>
                <w:noProof/>
                <w:webHidden/>
              </w:rPr>
              <w:t>5</w:t>
            </w:r>
            <w:r w:rsidR="009A5572">
              <w:rPr>
                <w:noProof/>
                <w:webHidden/>
              </w:rPr>
              <w:fldChar w:fldCharType="end"/>
            </w:r>
          </w:hyperlink>
        </w:p>
        <w:p w14:paraId="7F0B7B0C" w14:textId="77777777" w:rsidR="009A5572" w:rsidRDefault="00732686">
          <w:pPr>
            <w:pStyle w:val="TOC1"/>
            <w:tabs>
              <w:tab w:val="right" w:leader="dot" w:pos="8630"/>
            </w:tabs>
            <w:rPr>
              <w:rFonts w:eastAsiaTheme="minorEastAsia"/>
              <w:noProof/>
              <w:sz w:val="22"/>
              <w:szCs w:val="22"/>
              <w:lang w:val="en-CA" w:eastAsia="en-CA"/>
            </w:rPr>
          </w:pPr>
          <w:hyperlink w:anchor="_Toc443033585" w:history="1">
            <w:r w:rsidR="009A5572" w:rsidRPr="00A257EC">
              <w:rPr>
                <w:rStyle w:val="Hyperlink"/>
                <w:noProof/>
              </w:rPr>
              <w:t>Figure 2</w:t>
            </w:r>
            <w:r w:rsidR="009A5572" w:rsidRPr="00A257EC">
              <w:rPr>
                <w:rStyle w:val="Hyperlink"/>
                <w:noProof/>
              </w:rPr>
              <w:noBreakHyphen/>
              <w:t>2 Prezi document</w:t>
            </w:r>
            <w:r w:rsidR="009A5572">
              <w:rPr>
                <w:noProof/>
                <w:webHidden/>
              </w:rPr>
              <w:tab/>
            </w:r>
            <w:r w:rsidR="009A5572">
              <w:rPr>
                <w:noProof/>
                <w:webHidden/>
              </w:rPr>
              <w:fldChar w:fldCharType="begin"/>
            </w:r>
            <w:r w:rsidR="009A5572">
              <w:rPr>
                <w:noProof/>
                <w:webHidden/>
              </w:rPr>
              <w:instrText xml:space="preserve"> PAGEREF _Toc443033585 \h </w:instrText>
            </w:r>
            <w:r w:rsidR="009A5572">
              <w:rPr>
                <w:noProof/>
                <w:webHidden/>
              </w:rPr>
            </w:r>
            <w:r w:rsidR="009A5572">
              <w:rPr>
                <w:noProof/>
                <w:webHidden/>
              </w:rPr>
              <w:fldChar w:fldCharType="separate"/>
            </w:r>
            <w:r w:rsidR="009A5572">
              <w:rPr>
                <w:noProof/>
                <w:webHidden/>
              </w:rPr>
              <w:t>6</w:t>
            </w:r>
            <w:r w:rsidR="009A5572">
              <w:rPr>
                <w:noProof/>
                <w:webHidden/>
              </w:rPr>
              <w:fldChar w:fldCharType="end"/>
            </w:r>
          </w:hyperlink>
        </w:p>
        <w:p w14:paraId="767C77F6" w14:textId="77777777" w:rsidR="009A5572" w:rsidRDefault="00732686">
          <w:pPr>
            <w:pStyle w:val="TOC1"/>
            <w:tabs>
              <w:tab w:val="right" w:leader="dot" w:pos="8630"/>
            </w:tabs>
            <w:rPr>
              <w:rFonts w:eastAsiaTheme="minorEastAsia"/>
              <w:noProof/>
              <w:sz w:val="22"/>
              <w:szCs w:val="22"/>
              <w:lang w:val="en-CA" w:eastAsia="en-CA"/>
            </w:rPr>
          </w:pPr>
          <w:hyperlink w:anchor="_Toc443033586" w:history="1">
            <w:r w:rsidR="009A5572" w:rsidRPr="00A257EC">
              <w:rPr>
                <w:rStyle w:val="Hyperlink"/>
                <w:noProof/>
              </w:rPr>
              <w:t>Figure 2</w:t>
            </w:r>
            <w:r w:rsidR="009A5572" w:rsidRPr="00A257EC">
              <w:rPr>
                <w:rStyle w:val="Hyperlink"/>
                <w:noProof/>
              </w:rPr>
              <w:noBreakHyphen/>
              <w:t>3 prezi slides</w:t>
            </w:r>
            <w:r w:rsidR="009A5572">
              <w:rPr>
                <w:noProof/>
                <w:webHidden/>
              </w:rPr>
              <w:tab/>
            </w:r>
            <w:r w:rsidR="009A5572">
              <w:rPr>
                <w:noProof/>
                <w:webHidden/>
              </w:rPr>
              <w:fldChar w:fldCharType="begin"/>
            </w:r>
            <w:r w:rsidR="009A5572">
              <w:rPr>
                <w:noProof/>
                <w:webHidden/>
              </w:rPr>
              <w:instrText xml:space="preserve"> PAGEREF _Toc443033586 \h </w:instrText>
            </w:r>
            <w:r w:rsidR="009A5572">
              <w:rPr>
                <w:noProof/>
                <w:webHidden/>
              </w:rPr>
            </w:r>
            <w:r w:rsidR="009A5572">
              <w:rPr>
                <w:noProof/>
                <w:webHidden/>
              </w:rPr>
              <w:fldChar w:fldCharType="separate"/>
            </w:r>
            <w:r w:rsidR="009A5572">
              <w:rPr>
                <w:noProof/>
                <w:webHidden/>
              </w:rPr>
              <w:t>7</w:t>
            </w:r>
            <w:r w:rsidR="009A5572">
              <w:rPr>
                <w:noProof/>
                <w:webHidden/>
              </w:rPr>
              <w:fldChar w:fldCharType="end"/>
            </w:r>
          </w:hyperlink>
        </w:p>
        <w:p w14:paraId="20131B45" w14:textId="77777777" w:rsidR="009A5572" w:rsidRDefault="00732686">
          <w:pPr>
            <w:pStyle w:val="TOC2"/>
            <w:tabs>
              <w:tab w:val="right" w:leader="dot" w:pos="8630"/>
            </w:tabs>
            <w:rPr>
              <w:rFonts w:eastAsiaTheme="minorEastAsia"/>
              <w:noProof/>
              <w:sz w:val="22"/>
              <w:szCs w:val="22"/>
              <w:lang w:val="en-CA" w:eastAsia="en-CA"/>
            </w:rPr>
          </w:pPr>
          <w:hyperlink w:anchor="_Toc443033587" w:history="1">
            <w:r w:rsidR="009A5572" w:rsidRPr="00A257EC">
              <w:rPr>
                <w:rStyle w:val="Hyperlink"/>
                <w:rFonts w:cstheme="majorHAnsi"/>
                <w:noProof/>
              </w:rPr>
              <w:t>2.1 Prezi Pricing</w:t>
            </w:r>
            <w:r w:rsidR="009A5572">
              <w:rPr>
                <w:noProof/>
                <w:webHidden/>
              </w:rPr>
              <w:tab/>
            </w:r>
            <w:r w:rsidR="009A5572">
              <w:rPr>
                <w:noProof/>
                <w:webHidden/>
              </w:rPr>
              <w:fldChar w:fldCharType="begin"/>
            </w:r>
            <w:r w:rsidR="009A5572">
              <w:rPr>
                <w:noProof/>
                <w:webHidden/>
              </w:rPr>
              <w:instrText xml:space="preserve"> PAGEREF _Toc443033587 \h </w:instrText>
            </w:r>
            <w:r w:rsidR="009A5572">
              <w:rPr>
                <w:noProof/>
                <w:webHidden/>
              </w:rPr>
            </w:r>
            <w:r w:rsidR="009A5572">
              <w:rPr>
                <w:noProof/>
                <w:webHidden/>
              </w:rPr>
              <w:fldChar w:fldCharType="separate"/>
            </w:r>
            <w:r w:rsidR="009A5572">
              <w:rPr>
                <w:noProof/>
                <w:webHidden/>
              </w:rPr>
              <w:t>7</w:t>
            </w:r>
            <w:r w:rsidR="009A5572">
              <w:rPr>
                <w:noProof/>
                <w:webHidden/>
              </w:rPr>
              <w:fldChar w:fldCharType="end"/>
            </w:r>
          </w:hyperlink>
        </w:p>
        <w:p w14:paraId="1809E622" w14:textId="77777777" w:rsidR="009A5572" w:rsidRDefault="00732686">
          <w:pPr>
            <w:pStyle w:val="TOC2"/>
            <w:tabs>
              <w:tab w:val="right" w:leader="dot" w:pos="8630"/>
            </w:tabs>
            <w:rPr>
              <w:rFonts w:eastAsiaTheme="minorEastAsia"/>
              <w:noProof/>
              <w:sz w:val="22"/>
              <w:szCs w:val="22"/>
              <w:lang w:val="en-CA" w:eastAsia="en-CA"/>
            </w:rPr>
          </w:pPr>
          <w:hyperlink w:anchor="_Toc443033588" w:history="1">
            <w:r w:rsidR="009A5572" w:rsidRPr="00A257EC">
              <w:rPr>
                <w:rStyle w:val="Hyperlink"/>
                <w:rFonts w:cstheme="majorHAnsi"/>
                <w:noProof/>
              </w:rPr>
              <w:t>2.2 Prezi Compatibility</w:t>
            </w:r>
            <w:r w:rsidR="009A5572">
              <w:rPr>
                <w:noProof/>
                <w:webHidden/>
              </w:rPr>
              <w:tab/>
            </w:r>
            <w:r w:rsidR="009A5572">
              <w:rPr>
                <w:noProof/>
                <w:webHidden/>
              </w:rPr>
              <w:fldChar w:fldCharType="begin"/>
            </w:r>
            <w:r w:rsidR="009A5572">
              <w:rPr>
                <w:noProof/>
                <w:webHidden/>
              </w:rPr>
              <w:instrText xml:space="preserve"> PAGEREF _Toc443033588 \h </w:instrText>
            </w:r>
            <w:r w:rsidR="009A5572">
              <w:rPr>
                <w:noProof/>
                <w:webHidden/>
              </w:rPr>
            </w:r>
            <w:r w:rsidR="009A5572">
              <w:rPr>
                <w:noProof/>
                <w:webHidden/>
              </w:rPr>
              <w:fldChar w:fldCharType="separate"/>
            </w:r>
            <w:r w:rsidR="009A5572">
              <w:rPr>
                <w:noProof/>
                <w:webHidden/>
              </w:rPr>
              <w:t>7</w:t>
            </w:r>
            <w:r w:rsidR="009A5572">
              <w:rPr>
                <w:noProof/>
                <w:webHidden/>
              </w:rPr>
              <w:fldChar w:fldCharType="end"/>
            </w:r>
          </w:hyperlink>
        </w:p>
        <w:p w14:paraId="4ECE6571" w14:textId="77777777" w:rsidR="009A5572" w:rsidRDefault="00732686">
          <w:pPr>
            <w:pStyle w:val="TOC2"/>
            <w:tabs>
              <w:tab w:val="right" w:leader="dot" w:pos="8630"/>
            </w:tabs>
            <w:rPr>
              <w:rFonts w:eastAsiaTheme="minorEastAsia"/>
              <w:noProof/>
              <w:sz w:val="22"/>
              <w:szCs w:val="22"/>
              <w:lang w:val="en-CA" w:eastAsia="en-CA"/>
            </w:rPr>
          </w:pPr>
          <w:hyperlink w:anchor="_Toc443033589" w:history="1">
            <w:r w:rsidR="009A5572" w:rsidRPr="00A257EC">
              <w:rPr>
                <w:rStyle w:val="Hyperlink"/>
                <w:rFonts w:cstheme="majorHAnsi"/>
                <w:noProof/>
              </w:rPr>
              <w:t>2.3 Prezi Scalability</w:t>
            </w:r>
            <w:r w:rsidR="009A5572">
              <w:rPr>
                <w:noProof/>
                <w:webHidden/>
              </w:rPr>
              <w:tab/>
            </w:r>
            <w:r w:rsidR="009A5572">
              <w:rPr>
                <w:noProof/>
                <w:webHidden/>
              </w:rPr>
              <w:fldChar w:fldCharType="begin"/>
            </w:r>
            <w:r w:rsidR="009A5572">
              <w:rPr>
                <w:noProof/>
                <w:webHidden/>
              </w:rPr>
              <w:instrText xml:space="preserve"> PAGEREF _Toc443033589 \h </w:instrText>
            </w:r>
            <w:r w:rsidR="009A5572">
              <w:rPr>
                <w:noProof/>
                <w:webHidden/>
              </w:rPr>
            </w:r>
            <w:r w:rsidR="009A5572">
              <w:rPr>
                <w:noProof/>
                <w:webHidden/>
              </w:rPr>
              <w:fldChar w:fldCharType="separate"/>
            </w:r>
            <w:r w:rsidR="009A5572">
              <w:rPr>
                <w:noProof/>
                <w:webHidden/>
              </w:rPr>
              <w:t>8</w:t>
            </w:r>
            <w:r w:rsidR="009A5572">
              <w:rPr>
                <w:noProof/>
                <w:webHidden/>
              </w:rPr>
              <w:fldChar w:fldCharType="end"/>
            </w:r>
          </w:hyperlink>
        </w:p>
        <w:p w14:paraId="5F1677A4" w14:textId="77777777" w:rsidR="009A5572" w:rsidRDefault="00732686">
          <w:pPr>
            <w:pStyle w:val="TOC1"/>
            <w:tabs>
              <w:tab w:val="left" w:pos="480"/>
              <w:tab w:val="right" w:leader="dot" w:pos="8630"/>
            </w:tabs>
            <w:rPr>
              <w:rFonts w:eastAsiaTheme="minorEastAsia"/>
              <w:noProof/>
              <w:sz w:val="22"/>
              <w:szCs w:val="22"/>
              <w:lang w:val="en-CA" w:eastAsia="en-CA"/>
            </w:rPr>
          </w:pPr>
          <w:hyperlink w:anchor="_Toc443033590" w:history="1">
            <w:r w:rsidR="009A5572" w:rsidRPr="00A257EC">
              <w:rPr>
                <w:rStyle w:val="Hyperlink"/>
                <w:noProof/>
              </w:rPr>
              <w:t>3.</w:t>
            </w:r>
            <w:r w:rsidR="009A5572">
              <w:rPr>
                <w:rFonts w:eastAsiaTheme="minorEastAsia"/>
                <w:noProof/>
                <w:sz w:val="22"/>
                <w:szCs w:val="22"/>
                <w:lang w:val="en-CA" w:eastAsia="en-CA"/>
              </w:rPr>
              <w:tab/>
            </w:r>
            <w:r w:rsidR="009A5572" w:rsidRPr="00A257EC">
              <w:rPr>
                <w:rStyle w:val="Hyperlink"/>
                <w:noProof/>
              </w:rPr>
              <w:t>SlideRocket</w:t>
            </w:r>
            <w:r w:rsidR="009A5572">
              <w:rPr>
                <w:noProof/>
                <w:webHidden/>
              </w:rPr>
              <w:tab/>
            </w:r>
            <w:r w:rsidR="009A5572">
              <w:rPr>
                <w:noProof/>
                <w:webHidden/>
              </w:rPr>
              <w:fldChar w:fldCharType="begin"/>
            </w:r>
            <w:r w:rsidR="009A5572">
              <w:rPr>
                <w:noProof/>
                <w:webHidden/>
              </w:rPr>
              <w:instrText xml:space="preserve"> PAGEREF _Toc443033590 \h </w:instrText>
            </w:r>
            <w:r w:rsidR="009A5572">
              <w:rPr>
                <w:noProof/>
                <w:webHidden/>
              </w:rPr>
            </w:r>
            <w:r w:rsidR="009A5572">
              <w:rPr>
                <w:noProof/>
                <w:webHidden/>
              </w:rPr>
              <w:fldChar w:fldCharType="separate"/>
            </w:r>
            <w:r w:rsidR="009A5572">
              <w:rPr>
                <w:noProof/>
                <w:webHidden/>
              </w:rPr>
              <w:t>8</w:t>
            </w:r>
            <w:r w:rsidR="009A5572">
              <w:rPr>
                <w:noProof/>
                <w:webHidden/>
              </w:rPr>
              <w:fldChar w:fldCharType="end"/>
            </w:r>
          </w:hyperlink>
        </w:p>
        <w:p w14:paraId="7BF8B560" w14:textId="77777777" w:rsidR="009A5572" w:rsidRDefault="00732686">
          <w:pPr>
            <w:pStyle w:val="TOC2"/>
            <w:tabs>
              <w:tab w:val="right" w:leader="dot" w:pos="8630"/>
            </w:tabs>
            <w:rPr>
              <w:rFonts w:eastAsiaTheme="minorEastAsia"/>
              <w:noProof/>
              <w:sz w:val="22"/>
              <w:szCs w:val="22"/>
              <w:lang w:val="en-CA" w:eastAsia="en-CA"/>
            </w:rPr>
          </w:pPr>
          <w:hyperlink w:anchor="_Toc443033591" w:history="1">
            <w:r w:rsidR="009A5572" w:rsidRPr="00A257EC">
              <w:rPr>
                <w:rStyle w:val="Hyperlink"/>
                <w:rFonts w:cstheme="majorHAnsi"/>
                <w:noProof/>
              </w:rPr>
              <w:t>3.1 SlideRocket Features</w:t>
            </w:r>
            <w:r w:rsidR="009A5572">
              <w:rPr>
                <w:noProof/>
                <w:webHidden/>
              </w:rPr>
              <w:tab/>
            </w:r>
            <w:r w:rsidR="009A5572">
              <w:rPr>
                <w:noProof/>
                <w:webHidden/>
              </w:rPr>
              <w:fldChar w:fldCharType="begin"/>
            </w:r>
            <w:r w:rsidR="009A5572">
              <w:rPr>
                <w:noProof/>
                <w:webHidden/>
              </w:rPr>
              <w:instrText xml:space="preserve"> PAGEREF _Toc443033591 \h </w:instrText>
            </w:r>
            <w:r w:rsidR="009A5572">
              <w:rPr>
                <w:noProof/>
                <w:webHidden/>
              </w:rPr>
            </w:r>
            <w:r w:rsidR="009A5572">
              <w:rPr>
                <w:noProof/>
                <w:webHidden/>
              </w:rPr>
              <w:fldChar w:fldCharType="separate"/>
            </w:r>
            <w:r w:rsidR="009A5572">
              <w:rPr>
                <w:noProof/>
                <w:webHidden/>
              </w:rPr>
              <w:t>9</w:t>
            </w:r>
            <w:r w:rsidR="009A5572">
              <w:rPr>
                <w:noProof/>
                <w:webHidden/>
              </w:rPr>
              <w:fldChar w:fldCharType="end"/>
            </w:r>
          </w:hyperlink>
        </w:p>
        <w:p w14:paraId="0F532C2C" w14:textId="77777777" w:rsidR="009A5572" w:rsidRDefault="00732686">
          <w:pPr>
            <w:pStyle w:val="TOC1"/>
            <w:tabs>
              <w:tab w:val="right" w:leader="dot" w:pos="8630"/>
            </w:tabs>
            <w:rPr>
              <w:rFonts w:eastAsiaTheme="minorEastAsia"/>
              <w:noProof/>
              <w:sz w:val="22"/>
              <w:szCs w:val="22"/>
              <w:lang w:val="en-CA" w:eastAsia="en-CA"/>
            </w:rPr>
          </w:pPr>
          <w:hyperlink w:anchor="_Toc443033592" w:history="1">
            <w:r w:rsidR="009A5572" w:rsidRPr="00A257EC">
              <w:rPr>
                <w:rStyle w:val="Hyperlink"/>
                <w:noProof/>
              </w:rPr>
              <w:t>Figure 3</w:t>
            </w:r>
            <w:r w:rsidR="009A5572" w:rsidRPr="00A257EC">
              <w:rPr>
                <w:rStyle w:val="Hyperlink"/>
                <w:noProof/>
              </w:rPr>
              <w:noBreakHyphen/>
              <w:t>1 table feature in slideRocket</w:t>
            </w:r>
            <w:r w:rsidR="009A5572">
              <w:rPr>
                <w:noProof/>
                <w:webHidden/>
              </w:rPr>
              <w:tab/>
            </w:r>
            <w:r w:rsidR="009A5572">
              <w:rPr>
                <w:noProof/>
                <w:webHidden/>
              </w:rPr>
              <w:fldChar w:fldCharType="begin"/>
            </w:r>
            <w:r w:rsidR="009A5572">
              <w:rPr>
                <w:noProof/>
                <w:webHidden/>
              </w:rPr>
              <w:instrText xml:space="preserve"> PAGEREF _Toc443033592 \h </w:instrText>
            </w:r>
            <w:r w:rsidR="009A5572">
              <w:rPr>
                <w:noProof/>
                <w:webHidden/>
              </w:rPr>
            </w:r>
            <w:r w:rsidR="009A5572">
              <w:rPr>
                <w:noProof/>
                <w:webHidden/>
              </w:rPr>
              <w:fldChar w:fldCharType="separate"/>
            </w:r>
            <w:r w:rsidR="009A5572">
              <w:rPr>
                <w:noProof/>
                <w:webHidden/>
              </w:rPr>
              <w:t>9</w:t>
            </w:r>
            <w:r w:rsidR="009A5572">
              <w:rPr>
                <w:noProof/>
                <w:webHidden/>
              </w:rPr>
              <w:fldChar w:fldCharType="end"/>
            </w:r>
          </w:hyperlink>
        </w:p>
        <w:p w14:paraId="04D2570D" w14:textId="77777777" w:rsidR="009A5572" w:rsidRDefault="00732686">
          <w:pPr>
            <w:pStyle w:val="TOC1"/>
            <w:tabs>
              <w:tab w:val="right" w:leader="dot" w:pos="8630"/>
            </w:tabs>
            <w:rPr>
              <w:rFonts w:eastAsiaTheme="minorEastAsia"/>
              <w:noProof/>
              <w:sz w:val="22"/>
              <w:szCs w:val="22"/>
              <w:lang w:val="en-CA" w:eastAsia="en-CA"/>
            </w:rPr>
          </w:pPr>
          <w:hyperlink r:id="rId10" w:anchor="_Toc443033593" w:history="1">
            <w:r w:rsidR="009A5572" w:rsidRPr="00A257EC">
              <w:rPr>
                <w:rStyle w:val="Hyperlink"/>
                <w:noProof/>
              </w:rPr>
              <w:t>Figure 3</w:t>
            </w:r>
            <w:r w:rsidR="009A5572" w:rsidRPr="00A257EC">
              <w:rPr>
                <w:rStyle w:val="Hyperlink"/>
                <w:noProof/>
              </w:rPr>
              <w:noBreakHyphen/>
              <w:t>2 something from slideRocket</w:t>
            </w:r>
            <w:r w:rsidR="009A5572">
              <w:rPr>
                <w:noProof/>
                <w:webHidden/>
              </w:rPr>
              <w:tab/>
            </w:r>
            <w:r w:rsidR="009A5572">
              <w:rPr>
                <w:noProof/>
                <w:webHidden/>
              </w:rPr>
              <w:fldChar w:fldCharType="begin"/>
            </w:r>
            <w:r w:rsidR="009A5572">
              <w:rPr>
                <w:noProof/>
                <w:webHidden/>
              </w:rPr>
              <w:instrText xml:space="preserve"> PAGEREF _Toc443033593 \h </w:instrText>
            </w:r>
            <w:r w:rsidR="009A5572">
              <w:rPr>
                <w:noProof/>
                <w:webHidden/>
              </w:rPr>
            </w:r>
            <w:r w:rsidR="009A5572">
              <w:rPr>
                <w:noProof/>
                <w:webHidden/>
              </w:rPr>
              <w:fldChar w:fldCharType="separate"/>
            </w:r>
            <w:r w:rsidR="009A5572">
              <w:rPr>
                <w:noProof/>
                <w:webHidden/>
              </w:rPr>
              <w:t>10</w:t>
            </w:r>
            <w:r w:rsidR="009A5572">
              <w:rPr>
                <w:noProof/>
                <w:webHidden/>
              </w:rPr>
              <w:fldChar w:fldCharType="end"/>
            </w:r>
          </w:hyperlink>
        </w:p>
        <w:p w14:paraId="146230A4" w14:textId="77777777" w:rsidR="009A5572" w:rsidRDefault="00732686">
          <w:pPr>
            <w:pStyle w:val="TOC2"/>
            <w:tabs>
              <w:tab w:val="right" w:leader="dot" w:pos="8630"/>
            </w:tabs>
            <w:rPr>
              <w:rFonts w:eastAsiaTheme="minorEastAsia"/>
              <w:noProof/>
              <w:sz w:val="22"/>
              <w:szCs w:val="22"/>
              <w:lang w:val="en-CA" w:eastAsia="en-CA"/>
            </w:rPr>
          </w:pPr>
          <w:hyperlink w:anchor="_Toc443033594" w:history="1">
            <w:r w:rsidR="009A5572" w:rsidRPr="00A257EC">
              <w:rPr>
                <w:rStyle w:val="Hyperlink"/>
                <w:rFonts w:cstheme="majorHAnsi"/>
                <w:noProof/>
              </w:rPr>
              <w:t>3.2 SlideRocket Performance</w:t>
            </w:r>
            <w:r w:rsidR="009A5572">
              <w:rPr>
                <w:noProof/>
                <w:webHidden/>
              </w:rPr>
              <w:tab/>
            </w:r>
            <w:r w:rsidR="009A5572">
              <w:rPr>
                <w:noProof/>
                <w:webHidden/>
              </w:rPr>
              <w:fldChar w:fldCharType="begin"/>
            </w:r>
            <w:r w:rsidR="009A5572">
              <w:rPr>
                <w:noProof/>
                <w:webHidden/>
              </w:rPr>
              <w:instrText xml:space="preserve"> PAGEREF _Toc443033594 \h </w:instrText>
            </w:r>
            <w:r w:rsidR="009A5572">
              <w:rPr>
                <w:noProof/>
                <w:webHidden/>
              </w:rPr>
            </w:r>
            <w:r w:rsidR="009A5572">
              <w:rPr>
                <w:noProof/>
                <w:webHidden/>
              </w:rPr>
              <w:fldChar w:fldCharType="separate"/>
            </w:r>
            <w:r w:rsidR="009A5572">
              <w:rPr>
                <w:noProof/>
                <w:webHidden/>
              </w:rPr>
              <w:t>11</w:t>
            </w:r>
            <w:r w:rsidR="009A5572">
              <w:rPr>
                <w:noProof/>
                <w:webHidden/>
              </w:rPr>
              <w:fldChar w:fldCharType="end"/>
            </w:r>
          </w:hyperlink>
        </w:p>
        <w:p w14:paraId="15F0CFC8" w14:textId="77777777" w:rsidR="009A5572" w:rsidRDefault="00732686">
          <w:pPr>
            <w:pStyle w:val="TOC1"/>
            <w:tabs>
              <w:tab w:val="left" w:pos="480"/>
              <w:tab w:val="right" w:leader="dot" w:pos="8630"/>
            </w:tabs>
            <w:rPr>
              <w:rFonts w:eastAsiaTheme="minorEastAsia"/>
              <w:noProof/>
              <w:sz w:val="22"/>
              <w:szCs w:val="22"/>
              <w:lang w:val="en-CA" w:eastAsia="en-CA"/>
            </w:rPr>
          </w:pPr>
          <w:hyperlink w:anchor="_Toc443033595" w:history="1">
            <w:r w:rsidR="009A5572" w:rsidRPr="00A257EC">
              <w:rPr>
                <w:rStyle w:val="Hyperlink"/>
                <w:noProof/>
              </w:rPr>
              <w:t>4.</w:t>
            </w:r>
            <w:r w:rsidR="009A5572">
              <w:rPr>
                <w:rFonts w:eastAsiaTheme="minorEastAsia"/>
                <w:noProof/>
                <w:sz w:val="22"/>
                <w:szCs w:val="22"/>
                <w:lang w:val="en-CA" w:eastAsia="en-CA"/>
              </w:rPr>
              <w:tab/>
            </w:r>
            <w:r w:rsidR="009A5572" w:rsidRPr="00A257EC">
              <w:rPr>
                <w:rStyle w:val="Hyperlink"/>
                <w:noProof/>
              </w:rPr>
              <w:t>Impress.js and Deck.js</w:t>
            </w:r>
            <w:r w:rsidR="009A5572">
              <w:rPr>
                <w:noProof/>
                <w:webHidden/>
              </w:rPr>
              <w:tab/>
            </w:r>
            <w:r w:rsidR="009A5572">
              <w:rPr>
                <w:noProof/>
                <w:webHidden/>
              </w:rPr>
              <w:fldChar w:fldCharType="begin"/>
            </w:r>
            <w:r w:rsidR="009A5572">
              <w:rPr>
                <w:noProof/>
                <w:webHidden/>
              </w:rPr>
              <w:instrText xml:space="preserve"> PAGEREF _Toc443033595 \h </w:instrText>
            </w:r>
            <w:r w:rsidR="009A5572">
              <w:rPr>
                <w:noProof/>
                <w:webHidden/>
              </w:rPr>
            </w:r>
            <w:r w:rsidR="009A5572">
              <w:rPr>
                <w:noProof/>
                <w:webHidden/>
              </w:rPr>
              <w:fldChar w:fldCharType="separate"/>
            </w:r>
            <w:r w:rsidR="009A5572">
              <w:rPr>
                <w:noProof/>
                <w:webHidden/>
              </w:rPr>
              <w:t>12</w:t>
            </w:r>
            <w:r w:rsidR="009A5572">
              <w:rPr>
                <w:noProof/>
                <w:webHidden/>
              </w:rPr>
              <w:fldChar w:fldCharType="end"/>
            </w:r>
          </w:hyperlink>
        </w:p>
        <w:p w14:paraId="525FFB14" w14:textId="77777777" w:rsidR="009A5572" w:rsidRDefault="00732686">
          <w:pPr>
            <w:pStyle w:val="TOC1"/>
            <w:tabs>
              <w:tab w:val="left" w:pos="480"/>
              <w:tab w:val="right" w:leader="dot" w:pos="8630"/>
            </w:tabs>
            <w:rPr>
              <w:rFonts w:eastAsiaTheme="minorEastAsia"/>
              <w:noProof/>
              <w:sz w:val="22"/>
              <w:szCs w:val="22"/>
              <w:lang w:val="en-CA" w:eastAsia="en-CA"/>
            </w:rPr>
          </w:pPr>
          <w:hyperlink w:anchor="_Toc443033596" w:history="1">
            <w:r w:rsidR="009A5572" w:rsidRPr="00A257EC">
              <w:rPr>
                <w:rStyle w:val="Hyperlink"/>
                <w:noProof/>
              </w:rPr>
              <w:t>5.</w:t>
            </w:r>
            <w:r w:rsidR="009A5572">
              <w:rPr>
                <w:rFonts w:eastAsiaTheme="minorEastAsia"/>
                <w:noProof/>
                <w:sz w:val="22"/>
                <w:szCs w:val="22"/>
                <w:lang w:val="en-CA" w:eastAsia="en-CA"/>
              </w:rPr>
              <w:tab/>
            </w:r>
            <w:r w:rsidR="009A5572" w:rsidRPr="00A257EC">
              <w:rPr>
                <w:rStyle w:val="Hyperlink"/>
                <w:noProof/>
              </w:rPr>
              <w:t>Why use this software instead of PowerPoint or Keynote?</w:t>
            </w:r>
            <w:r w:rsidR="009A5572">
              <w:rPr>
                <w:noProof/>
                <w:webHidden/>
              </w:rPr>
              <w:tab/>
            </w:r>
            <w:r w:rsidR="009A5572">
              <w:rPr>
                <w:noProof/>
                <w:webHidden/>
              </w:rPr>
              <w:fldChar w:fldCharType="begin"/>
            </w:r>
            <w:r w:rsidR="009A5572">
              <w:rPr>
                <w:noProof/>
                <w:webHidden/>
              </w:rPr>
              <w:instrText xml:space="preserve"> PAGEREF _Toc443033596 \h </w:instrText>
            </w:r>
            <w:r w:rsidR="009A5572">
              <w:rPr>
                <w:noProof/>
                <w:webHidden/>
              </w:rPr>
            </w:r>
            <w:r w:rsidR="009A5572">
              <w:rPr>
                <w:noProof/>
                <w:webHidden/>
              </w:rPr>
              <w:fldChar w:fldCharType="separate"/>
            </w:r>
            <w:r w:rsidR="009A5572">
              <w:rPr>
                <w:noProof/>
                <w:webHidden/>
              </w:rPr>
              <w:t>13</w:t>
            </w:r>
            <w:r w:rsidR="009A5572">
              <w:rPr>
                <w:noProof/>
                <w:webHidden/>
              </w:rPr>
              <w:fldChar w:fldCharType="end"/>
            </w:r>
          </w:hyperlink>
        </w:p>
        <w:p w14:paraId="47301CC9" w14:textId="77777777" w:rsidR="009A5572" w:rsidRDefault="00732686">
          <w:pPr>
            <w:pStyle w:val="TOC1"/>
            <w:tabs>
              <w:tab w:val="left" w:pos="480"/>
              <w:tab w:val="right" w:leader="dot" w:pos="8630"/>
            </w:tabs>
            <w:rPr>
              <w:rFonts w:eastAsiaTheme="minorEastAsia"/>
              <w:noProof/>
              <w:sz w:val="22"/>
              <w:szCs w:val="22"/>
              <w:lang w:val="en-CA" w:eastAsia="en-CA"/>
            </w:rPr>
          </w:pPr>
          <w:hyperlink w:anchor="_Toc443033597" w:history="1">
            <w:r w:rsidR="009A5572" w:rsidRPr="00A257EC">
              <w:rPr>
                <w:rStyle w:val="Hyperlink"/>
                <w:noProof/>
              </w:rPr>
              <w:t>6.</w:t>
            </w:r>
            <w:r w:rsidR="009A5572">
              <w:rPr>
                <w:rFonts w:eastAsiaTheme="minorEastAsia"/>
                <w:noProof/>
                <w:sz w:val="22"/>
                <w:szCs w:val="22"/>
                <w:lang w:val="en-CA" w:eastAsia="en-CA"/>
              </w:rPr>
              <w:tab/>
            </w:r>
            <w:r w:rsidR="009A5572" w:rsidRPr="00A257EC">
              <w:rPr>
                <w:rStyle w:val="Hyperlink"/>
                <w:noProof/>
              </w:rPr>
              <w:t>Issues related to technology</w:t>
            </w:r>
            <w:r w:rsidR="009A5572">
              <w:rPr>
                <w:noProof/>
                <w:webHidden/>
              </w:rPr>
              <w:tab/>
            </w:r>
            <w:r w:rsidR="009A5572">
              <w:rPr>
                <w:noProof/>
                <w:webHidden/>
              </w:rPr>
              <w:fldChar w:fldCharType="begin"/>
            </w:r>
            <w:r w:rsidR="009A5572">
              <w:rPr>
                <w:noProof/>
                <w:webHidden/>
              </w:rPr>
              <w:instrText xml:space="preserve"> PAGEREF _Toc443033597 \h </w:instrText>
            </w:r>
            <w:r w:rsidR="009A5572">
              <w:rPr>
                <w:noProof/>
                <w:webHidden/>
              </w:rPr>
            </w:r>
            <w:r w:rsidR="009A5572">
              <w:rPr>
                <w:noProof/>
                <w:webHidden/>
              </w:rPr>
              <w:fldChar w:fldCharType="separate"/>
            </w:r>
            <w:r w:rsidR="009A5572">
              <w:rPr>
                <w:noProof/>
                <w:webHidden/>
              </w:rPr>
              <w:t>13</w:t>
            </w:r>
            <w:r w:rsidR="009A5572">
              <w:rPr>
                <w:noProof/>
                <w:webHidden/>
              </w:rPr>
              <w:fldChar w:fldCharType="end"/>
            </w:r>
          </w:hyperlink>
        </w:p>
        <w:p w14:paraId="1BCD21CA" w14:textId="77777777" w:rsidR="009A5572" w:rsidRDefault="00732686">
          <w:pPr>
            <w:pStyle w:val="TOC1"/>
            <w:tabs>
              <w:tab w:val="left" w:pos="480"/>
              <w:tab w:val="right" w:leader="dot" w:pos="8630"/>
            </w:tabs>
            <w:rPr>
              <w:rFonts w:eastAsiaTheme="minorEastAsia"/>
              <w:noProof/>
              <w:sz w:val="22"/>
              <w:szCs w:val="22"/>
              <w:lang w:val="en-CA" w:eastAsia="en-CA"/>
            </w:rPr>
          </w:pPr>
          <w:hyperlink w:anchor="_Toc443033598" w:history="1">
            <w:r w:rsidR="009A5572" w:rsidRPr="00A257EC">
              <w:rPr>
                <w:rStyle w:val="Hyperlink"/>
                <w:noProof/>
              </w:rPr>
              <w:t>7.</w:t>
            </w:r>
            <w:r w:rsidR="009A5572">
              <w:rPr>
                <w:rFonts w:eastAsiaTheme="minorEastAsia"/>
                <w:noProof/>
                <w:sz w:val="22"/>
                <w:szCs w:val="22"/>
                <w:lang w:val="en-CA" w:eastAsia="en-CA"/>
              </w:rPr>
              <w:tab/>
            </w:r>
            <w:r w:rsidR="009A5572" w:rsidRPr="00A257EC">
              <w:rPr>
                <w:rStyle w:val="Hyperlink"/>
                <w:noProof/>
              </w:rPr>
              <w:t>Future of technology</w:t>
            </w:r>
            <w:r w:rsidR="009A5572">
              <w:rPr>
                <w:noProof/>
                <w:webHidden/>
              </w:rPr>
              <w:tab/>
            </w:r>
            <w:r w:rsidR="009A5572">
              <w:rPr>
                <w:noProof/>
                <w:webHidden/>
              </w:rPr>
              <w:fldChar w:fldCharType="begin"/>
            </w:r>
            <w:r w:rsidR="009A5572">
              <w:rPr>
                <w:noProof/>
                <w:webHidden/>
              </w:rPr>
              <w:instrText xml:space="preserve"> PAGEREF _Toc443033598 \h </w:instrText>
            </w:r>
            <w:r w:rsidR="009A5572">
              <w:rPr>
                <w:noProof/>
                <w:webHidden/>
              </w:rPr>
            </w:r>
            <w:r w:rsidR="009A5572">
              <w:rPr>
                <w:noProof/>
                <w:webHidden/>
              </w:rPr>
              <w:fldChar w:fldCharType="separate"/>
            </w:r>
            <w:r w:rsidR="009A5572">
              <w:rPr>
                <w:noProof/>
                <w:webHidden/>
              </w:rPr>
              <w:t>14</w:t>
            </w:r>
            <w:r w:rsidR="009A5572">
              <w:rPr>
                <w:noProof/>
                <w:webHidden/>
              </w:rPr>
              <w:fldChar w:fldCharType="end"/>
            </w:r>
          </w:hyperlink>
        </w:p>
        <w:p w14:paraId="279602E6" w14:textId="77777777" w:rsidR="009A5572" w:rsidRDefault="00732686">
          <w:pPr>
            <w:pStyle w:val="TOC1"/>
            <w:tabs>
              <w:tab w:val="left" w:pos="480"/>
              <w:tab w:val="right" w:leader="dot" w:pos="8630"/>
            </w:tabs>
            <w:rPr>
              <w:rFonts w:eastAsiaTheme="minorEastAsia"/>
              <w:noProof/>
              <w:sz w:val="22"/>
              <w:szCs w:val="22"/>
              <w:lang w:val="en-CA" w:eastAsia="en-CA"/>
            </w:rPr>
          </w:pPr>
          <w:hyperlink w:anchor="_Toc443033599" w:history="1">
            <w:r w:rsidR="009A5572" w:rsidRPr="00A257EC">
              <w:rPr>
                <w:rStyle w:val="Hyperlink"/>
                <w:noProof/>
              </w:rPr>
              <w:t>8.</w:t>
            </w:r>
            <w:r w:rsidR="009A5572">
              <w:rPr>
                <w:rFonts w:eastAsiaTheme="minorEastAsia"/>
                <w:noProof/>
                <w:sz w:val="22"/>
                <w:szCs w:val="22"/>
                <w:lang w:val="en-CA" w:eastAsia="en-CA"/>
              </w:rPr>
              <w:tab/>
            </w:r>
            <w:r w:rsidR="009A5572" w:rsidRPr="00A257EC">
              <w:rPr>
                <w:rStyle w:val="Hyperlink"/>
                <w:noProof/>
              </w:rPr>
              <w:t>Impact on CS Streams</w:t>
            </w:r>
            <w:r w:rsidR="009A5572">
              <w:rPr>
                <w:noProof/>
                <w:webHidden/>
              </w:rPr>
              <w:tab/>
            </w:r>
            <w:r w:rsidR="009A5572">
              <w:rPr>
                <w:noProof/>
                <w:webHidden/>
              </w:rPr>
              <w:fldChar w:fldCharType="begin"/>
            </w:r>
            <w:r w:rsidR="009A5572">
              <w:rPr>
                <w:noProof/>
                <w:webHidden/>
              </w:rPr>
              <w:instrText xml:space="preserve"> PAGEREF _Toc443033599 \h </w:instrText>
            </w:r>
            <w:r w:rsidR="009A5572">
              <w:rPr>
                <w:noProof/>
                <w:webHidden/>
              </w:rPr>
            </w:r>
            <w:r w:rsidR="009A5572">
              <w:rPr>
                <w:noProof/>
                <w:webHidden/>
              </w:rPr>
              <w:fldChar w:fldCharType="separate"/>
            </w:r>
            <w:r w:rsidR="009A5572">
              <w:rPr>
                <w:noProof/>
                <w:webHidden/>
              </w:rPr>
              <w:t>14</w:t>
            </w:r>
            <w:r w:rsidR="009A5572">
              <w:rPr>
                <w:noProof/>
                <w:webHidden/>
              </w:rPr>
              <w:fldChar w:fldCharType="end"/>
            </w:r>
          </w:hyperlink>
        </w:p>
        <w:p w14:paraId="40F9F417" w14:textId="77777777" w:rsidR="009A5572" w:rsidRDefault="00732686">
          <w:pPr>
            <w:pStyle w:val="TOC1"/>
            <w:tabs>
              <w:tab w:val="left" w:pos="480"/>
              <w:tab w:val="right" w:leader="dot" w:pos="8630"/>
            </w:tabs>
            <w:rPr>
              <w:rFonts w:eastAsiaTheme="minorEastAsia"/>
              <w:noProof/>
              <w:sz w:val="22"/>
              <w:szCs w:val="22"/>
              <w:lang w:val="en-CA" w:eastAsia="en-CA"/>
            </w:rPr>
          </w:pPr>
          <w:hyperlink w:anchor="_Toc443033600" w:history="1">
            <w:r w:rsidR="009A5572" w:rsidRPr="00A257EC">
              <w:rPr>
                <w:rStyle w:val="Hyperlink"/>
                <w:noProof/>
              </w:rPr>
              <w:t>9.</w:t>
            </w:r>
            <w:r w:rsidR="009A5572">
              <w:rPr>
                <w:rFonts w:eastAsiaTheme="minorEastAsia"/>
                <w:noProof/>
                <w:sz w:val="22"/>
                <w:szCs w:val="22"/>
                <w:lang w:val="en-CA" w:eastAsia="en-CA"/>
              </w:rPr>
              <w:tab/>
            </w:r>
            <w:r w:rsidR="009A5572" w:rsidRPr="00A257EC">
              <w:rPr>
                <w:rStyle w:val="Hyperlink"/>
                <w:noProof/>
              </w:rPr>
              <w:t>Conclusions and recommendations</w:t>
            </w:r>
            <w:r w:rsidR="009A5572">
              <w:rPr>
                <w:noProof/>
                <w:webHidden/>
              </w:rPr>
              <w:tab/>
            </w:r>
            <w:r w:rsidR="009A5572">
              <w:rPr>
                <w:noProof/>
                <w:webHidden/>
              </w:rPr>
              <w:fldChar w:fldCharType="begin"/>
            </w:r>
            <w:r w:rsidR="009A5572">
              <w:rPr>
                <w:noProof/>
                <w:webHidden/>
              </w:rPr>
              <w:instrText xml:space="preserve"> PAGEREF _Toc443033600 \h </w:instrText>
            </w:r>
            <w:r w:rsidR="009A5572">
              <w:rPr>
                <w:noProof/>
                <w:webHidden/>
              </w:rPr>
            </w:r>
            <w:r w:rsidR="009A5572">
              <w:rPr>
                <w:noProof/>
                <w:webHidden/>
              </w:rPr>
              <w:fldChar w:fldCharType="separate"/>
            </w:r>
            <w:r w:rsidR="009A5572">
              <w:rPr>
                <w:noProof/>
                <w:webHidden/>
              </w:rPr>
              <w:t>15</w:t>
            </w:r>
            <w:r w:rsidR="009A5572">
              <w:rPr>
                <w:noProof/>
                <w:webHidden/>
              </w:rPr>
              <w:fldChar w:fldCharType="end"/>
            </w:r>
          </w:hyperlink>
        </w:p>
        <w:p w14:paraId="5015FB95" w14:textId="77777777" w:rsidR="009A5572" w:rsidRDefault="00732686">
          <w:pPr>
            <w:pStyle w:val="TOC1"/>
            <w:tabs>
              <w:tab w:val="left" w:pos="660"/>
              <w:tab w:val="right" w:leader="dot" w:pos="8630"/>
            </w:tabs>
            <w:rPr>
              <w:rFonts w:eastAsiaTheme="minorEastAsia"/>
              <w:noProof/>
              <w:sz w:val="22"/>
              <w:szCs w:val="22"/>
              <w:lang w:val="en-CA" w:eastAsia="en-CA"/>
            </w:rPr>
          </w:pPr>
          <w:hyperlink w:anchor="_Toc443033601" w:history="1">
            <w:r w:rsidR="009A5572" w:rsidRPr="00A257EC">
              <w:rPr>
                <w:rStyle w:val="Hyperlink"/>
                <w:rFonts w:cstheme="majorHAnsi"/>
                <w:noProof/>
              </w:rPr>
              <w:t>10.</w:t>
            </w:r>
            <w:r w:rsidR="009A5572">
              <w:rPr>
                <w:rFonts w:eastAsiaTheme="minorEastAsia"/>
                <w:noProof/>
                <w:sz w:val="22"/>
                <w:szCs w:val="22"/>
                <w:lang w:val="en-CA" w:eastAsia="en-CA"/>
              </w:rPr>
              <w:tab/>
            </w:r>
            <w:r w:rsidR="009A5572" w:rsidRPr="00A257EC">
              <w:rPr>
                <w:rStyle w:val="Hyperlink"/>
                <w:rFonts w:cstheme="majorHAnsi"/>
                <w:noProof/>
              </w:rPr>
              <w:t>Bibliography</w:t>
            </w:r>
            <w:r w:rsidR="009A5572">
              <w:rPr>
                <w:noProof/>
                <w:webHidden/>
              </w:rPr>
              <w:tab/>
            </w:r>
            <w:r w:rsidR="009A5572">
              <w:rPr>
                <w:noProof/>
                <w:webHidden/>
              </w:rPr>
              <w:fldChar w:fldCharType="begin"/>
            </w:r>
            <w:r w:rsidR="009A5572">
              <w:rPr>
                <w:noProof/>
                <w:webHidden/>
              </w:rPr>
              <w:instrText xml:space="preserve"> PAGEREF _Toc443033601 \h </w:instrText>
            </w:r>
            <w:r w:rsidR="009A5572">
              <w:rPr>
                <w:noProof/>
                <w:webHidden/>
              </w:rPr>
            </w:r>
            <w:r w:rsidR="009A5572">
              <w:rPr>
                <w:noProof/>
                <w:webHidden/>
              </w:rPr>
              <w:fldChar w:fldCharType="separate"/>
            </w:r>
            <w:r w:rsidR="009A5572">
              <w:rPr>
                <w:noProof/>
                <w:webHidden/>
              </w:rPr>
              <w:t>16</w:t>
            </w:r>
            <w:r w:rsidR="009A5572">
              <w:rPr>
                <w:noProof/>
                <w:webHidden/>
              </w:rPr>
              <w:fldChar w:fldCharType="end"/>
            </w:r>
          </w:hyperlink>
        </w:p>
        <w:p w14:paraId="76616C2D" w14:textId="77777777" w:rsidR="009A5572" w:rsidRDefault="009A5572">
          <w:r>
            <w:rPr>
              <w:b/>
              <w:bCs/>
              <w:noProof/>
            </w:rPr>
            <w:fldChar w:fldCharType="end"/>
          </w:r>
        </w:p>
      </w:sdtContent>
    </w:sdt>
    <w:p w14:paraId="127FED84" w14:textId="77777777" w:rsidR="0063603A" w:rsidRPr="00B203FA" w:rsidRDefault="0063603A" w:rsidP="009A5572">
      <w:pPr>
        <w:pStyle w:val="Heading1"/>
        <w:numPr>
          <w:ilvl w:val="0"/>
          <w:numId w:val="18"/>
        </w:numPr>
        <w:rPr>
          <w:sz w:val="24"/>
          <w:szCs w:val="24"/>
        </w:rPr>
      </w:pPr>
      <w:bookmarkStart w:id="4" w:name="_Toc443033576"/>
      <w:r w:rsidRPr="00B203FA">
        <w:t>Executive Summary</w:t>
      </w:r>
      <w:bookmarkEnd w:id="1"/>
      <w:bookmarkEnd w:id="4"/>
    </w:p>
    <w:p w14:paraId="50C79B79" w14:textId="77777777" w:rsidR="00674769" w:rsidRPr="00096226" w:rsidRDefault="00674769" w:rsidP="0031555B">
      <w:pPr>
        <w:spacing w:line="276" w:lineRule="auto"/>
        <w:rPr>
          <w:rFonts w:asciiTheme="majorHAnsi" w:hAnsiTheme="majorHAnsi" w:cstheme="majorHAnsi"/>
        </w:rPr>
      </w:pPr>
      <w:r w:rsidRPr="00096226">
        <w:rPr>
          <w:rFonts w:asciiTheme="majorHAnsi" w:hAnsiTheme="majorHAnsi" w:cstheme="majorHAnsi"/>
        </w:rPr>
        <w:t>Different presentation software packages were evaluated for their use in small classroom environments such as the ones in Computer Science at Heritage College. The three software packages that were evaluated are Prezi, SlideRocket and two JavaScript frameworks.</w:t>
      </w:r>
      <w:r w:rsidRPr="00096226">
        <w:rPr>
          <w:rFonts w:asciiTheme="majorHAnsi" w:hAnsiTheme="majorHAnsi" w:cstheme="majorHAnsi"/>
        </w:rPr>
        <w:br/>
      </w:r>
    </w:p>
    <w:p w14:paraId="14A4457B" w14:textId="77777777" w:rsidR="00121A38" w:rsidRPr="00096226" w:rsidRDefault="00121A38" w:rsidP="0031555B">
      <w:pPr>
        <w:spacing w:line="276" w:lineRule="auto"/>
        <w:rPr>
          <w:rFonts w:asciiTheme="majorHAnsi" w:hAnsiTheme="majorHAnsi" w:cstheme="majorHAnsi"/>
        </w:rPr>
      </w:pPr>
      <w:r w:rsidRPr="00096226">
        <w:rPr>
          <w:rFonts w:asciiTheme="majorHAnsi" w:hAnsiTheme="majorHAnsi" w:cstheme="majorHAnsi"/>
        </w:rPr>
        <w:t>Prezi has a large feature set but does not integrate well in teaching due to the time required to create the presentations. It was also found that Prezi could be more distracting than useful in classroom environments because of its focus on more animated slideshows.</w:t>
      </w:r>
      <w:r w:rsidR="00A179CD" w:rsidRPr="00096226">
        <w:rPr>
          <w:rFonts w:asciiTheme="majorHAnsi" w:hAnsiTheme="majorHAnsi" w:cstheme="majorHAnsi"/>
        </w:rPr>
        <w:t xml:space="preserve"> </w:t>
      </w:r>
    </w:p>
    <w:p w14:paraId="7D0A2EF6" w14:textId="77777777" w:rsidR="00121A38" w:rsidRPr="00096226" w:rsidRDefault="00121A38" w:rsidP="0031555B">
      <w:pPr>
        <w:spacing w:line="276" w:lineRule="auto"/>
        <w:rPr>
          <w:rFonts w:asciiTheme="majorHAnsi" w:hAnsiTheme="majorHAnsi" w:cstheme="majorHAnsi"/>
        </w:rPr>
      </w:pPr>
    </w:p>
    <w:p w14:paraId="0AB884D0" w14:textId="77777777" w:rsidR="00A179CD" w:rsidRPr="00096226" w:rsidRDefault="00D77723" w:rsidP="0031555B">
      <w:pPr>
        <w:spacing w:line="276" w:lineRule="auto"/>
        <w:rPr>
          <w:rFonts w:asciiTheme="majorHAnsi" w:hAnsiTheme="majorHAnsi" w:cstheme="majorHAnsi"/>
        </w:rPr>
      </w:pPr>
      <w:r w:rsidRPr="00096226">
        <w:rPr>
          <w:rFonts w:asciiTheme="majorHAnsi" w:hAnsiTheme="majorHAnsi" w:cstheme="majorHAnsi"/>
        </w:rPr>
        <w:t xml:space="preserve">SlideRocket also has a large feature set that integrates well into teaching to all sizes of classrooms because it follows a more traditional slideshow look and feel. </w:t>
      </w:r>
      <w:r w:rsidR="00CB0247" w:rsidRPr="00096226">
        <w:rPr>
          <w:rFonts w:asciiTheme="majorHAnsi" w:hAnsiTheme="majorHAnsi" w:cstheme="majorHAnsi"/>
        </w:rPr>
        <w:t>It is easy to use and allows for simple and quick integration and publishing of previously created PowerPoint presentations. It could be very useful in a hybrid classroom environment where part of the course is taught online because of its easy integration features.</w:t>
      </w:r>
    </w:p>
    <w:p w14:paraId="63CBD356" w14:textId="77777777" w:rsidR="00A179CD" w:rsidRPr="00096226" w:rsidRDefault="00A179CD" w:rsidP="0031555B">
      <w:pPr>
        <w:spacing w:line="276" w:lineRule="auto"/>
        <w:rPr>
          <w:rFonts w:asciiTheme="majorHAnsi" w:hAnsiTheme="majorHAnsi" w:cstheme="majorHAnsi"/>
        </w:rPr>
      </w:pPr>
    </w:p>
    <w:p w14:paraId="1D7777CA" w14:textId="77777777" w:rsidR="003070CE" w:rsidRPr="00096226" w:rsidRDefault="00847587" w:rsidP="0031555B">
      <w:pPr>
        <w:spacing w:line="276" w:lineRule="auto"/>
        <w:rPr>
          <w:rFonts w:asciiTheme="majorHAnsi" w:hAnsiTheme="majorHAnsi" w:cstheme="majorHAnsi"/>
        </w:rPr>
      </w:pPr>
      <w:r w:rsidRPr="00096226">
        <w:rPr>
          <w:rFonts w:asciiTheme="majorHAnsi" w:hAnsiTheme="majorHAnsi" w:cstheme="majorHAnsi"/>
        </w:rPr>
        <w:t xml:space="preserve">JavaScript frameworks are more advanced presentation packages that are geared more towards the technical aspect of Computer Science. </w:t>
      </w:r>
      <w:r w:rsidR="00D16FC2" w:rsidRPr="00096226">
        <w:rPr>
          <w:rFonts w:asciiTheme="majorHAnsi" w:hAnsiTheme="majorHAnsi" w:cstheme="majorHAnsi"/>
        </w:rPr>
        <w:t xml:space="preserve">They are very powerful and near limitless in features but require significantly more preparation time than other presentation packages because they have no user interface to work with; the entire presentation must be created </w:t>
      </w:r>
      <w:r w:rsidR="00172F6D" w:rsidRPr="00096226">
        <w:rPr>
          <w:rFonts w:asciiTheme="majorHAnsi" w:hAnsiTheme="majorHAnsi" w:cstheme="majorHAnsi"/>
        </w:rPr>
        <w:t>manually.</w:t>
      </w:r>
    </w:p>
    <w:p w14:paraId="0B3B494B" w14:textId="77777777" w:rsidR="003070CE" w:rsidRPr="00096226" w:rsidRDefault="003070CE" w:rsidP="0031555B">
      <w:pPr>
        <w:spacing w:line="276" w:lineRule="auto"/>
        <w:rPr>
          <w:rFonts w:asciiTheme="majorHAnsi" w:hAnsiTheme="majorHAnsi" w:cstheme="majorHAnsi"/>
        </w:rPr>
      </w:pPr>
    </w:p>
    <w:p w14:paraId="7C776B9A" w14:textId="77777777" w:rsidR="00137AD7" w:rsidRPr="00096226" w:rsidRDefault="003070CE" w:rsidP="0031555B">
      <w:pPr>
        <w:spacing w:line="276" w:lineRule="auto"/>
        <w:rPr>
          <w:rFonts w:asciiTheme="majorHAnsi" w:hAnsiTheme="majorHAnsi" w:cstheme="majorHAnsi"/>
        </w:rPr>
      </w:pPr>
      <w:r w:rsidRPr="00096226">
        <w:rPr>
          <w:rFonts w:asciiTheme="majorHAnsi" w:hAnsiTheme="majorHAnsi" w:cstheme="majorHAnsi"/>
        </w:rPr>
        <w:t xml:space="preserve">Each of these packages could be integrated in Computer Science at Heritage College. Prezi could be used for student presentations when new topics are being discussed with classmates. SlideRocket could be used by professors to communicate content in much the same way as they already do. It could also be used to make classroom content available online for later viewing and for hybrid courses. </w:t>
      </w:r>
      <w:r w:rsidR="009009E9" w:rsidRPr="00096226">
        <w:rPr>
          <w:rFonts w:asciiTheme="majorHAnsi" w:hAnsiTheme="majorHAnsi" w:cstheme="majorHAnsi"/>
        </w:rPr>
        <w:t>The JavaScript frameworks could be integrated in the Web Programming courses to help students learn and apply various Web Programming languages in a visible way.</w:t>
      </w:r>
    </w:p>
    <w:p w14:paraId="0C67FD57" w14:textId="77777777" w:rsidR="00360A59" w:rsidRPr="00096226" w:rsidRDefault="00371135" w:rsidP="00360A59">
      <w:pPr>
        <w:spacing w:line="276" w:lineRule="auto"/>
        <w:rPr>
          <w:rFonts w:asciiTheme="majorHAnsi" w:hAnsiTheme="majorHAnsi" w:cstheme="majorHAnsi"/>
          <w:sz w:val="28"/>
          <w:szCs w:val="28"/>
        </w:rPr>
      </w:pPr>
      <w:r w:rsidRPr="00096226">
        <w:rPr>
          <w:rFonts w:asciiTheme="majorHAnsi" w:hAnsiTheme="majorHAnsi" w:cstheme="majorHAnsi"/>
          <w:color w:val="FF0000"/>
          <w:sz w:val="28"/>
          <w:szCs w:val="28"/>
        </w:rPr>
        <w:br w:type="page"/>
      </w:r>
      <w:bookmarkStart w:id="5" w:name="_Toc318274853"/>
      <w:r w:rsidR="003F41B8" w:rsidRPr="00096226">
        <w:rPr>
          <w:rFonts w:asciiTheme="majorHAnsi" w:hAnsiTheme="majorHAnsi" w:cstheme="majorHAnsi"/>
          <w:sz w:val="28"/>
          <w:szCs w:val="28"/>
        </w:rPr>
        <w:lastRenderedPageBreak/>
        <w:t>What is the best online presentation software for use in small college classrooms?</w:t>
      </w:r>
      <w:bookmarkStart w:id="6" w:name="_Toc318274854"/>
      <w:bookmarkEnd w:id="5"/>
    </w:p>
    <w:p w14:paraId="0C6EB8F7" w14:textId="77777777" w:rsidR="00360A59" w:rsidRPr="00096226" w:rsidRDefault="00360A59" w:rsidP="00360A59">
      <w:pPr>
        <w:spacing w:line="276" w:lineRule="auto"/>
        <w:rPr>
          <w:rFonts w:asciiTheme="majorHAnsi" w:hAnsiTheme="majorHAnsi" w:cstheme="majorHAnsi"/>
          <w:sz w:val="28"/>
          <w:szCs w:val="28"/>
        </w:rPr>
      </w:pPr>
    </w:p>
    <w:p w14:paraId="0EBAA4B7" w14:textId="77777777" w:rsidR="008528CF" w:rsidRPr="00096226" w:rsidRDefault="00CF3C28" w:rsidP="00360A59">
      <w:pPr>
        <w:pStyle w:val="Heading2"/>
        <w:rPr>
          <w:rFonts w:cstheme="majorHAnsi"/>
          <w:sz w:val="28"/>
          <w:szCs w:val="28"/>
        </w:rPr>
      </w:pPr>
      <w:bookmarkStart w:id="7" w:name="_Toc443033577"/>
      <w:r>
        <w:rPr>
          <w:rFonts w:cstheme="majorHAnsi"/>
        </w:rPr>
        <w:t xml:space="preserve">1.1 </w:t>
      </w:r>
      <w:r w:rsidR="008528CF" w:rsidRPr="00096226">
        <w:rPr>
          <w:rFonts w:cstheme="majorHAnsi"/>
        </w:rPr>
        <w:t>Introduction</w:t>
      </w:r>
      <w:bookmarkEnd w:id="6"/>
      <w:bookmarkEnd w:id="7"/>
    </w:p>
    <w:p w14:paraId="294DB0D0" w14:textId="77777777" w:rsidR="00360A59" w:rsidRPr="00096226" w:rsidRDefault="005934C5" w:rsidP="00360A59">
      <w:pPr>
        <w:spacing w:line="276" w:lineRule="auto"/>
        <w:rPr>
          <w:rFonts w:asciiTheme="majorHAnsi" w:hAnsiTheme="majorHAnsi" w:cstheme="majorHAnsi"/>
        </w:rPr>
      </w:pPr>
      <w:r w:rsidRPr="00096226">
        <w:rPr>
          <w:rFonts w:asciiTheme="majorHAnsi" w:hAnsiTheme="majorHAnsi" w:cstheme="majorHAnsi"/>
        </w:rPr>
        <w:t>The purpose of this research is to evaluate alternative and more modern presentation software</w:t>
      </w:r>
      <w:r w:rsidR="003B1B78" w:rsidRPr="00096226">
        <w:rPr>
          <w:rFonts w:asciiTheme="majorHAnsi" w:hAnsiTheme="majorHAnsi" w:cstheme="majorHAnsi"/>
        </w:rPr>
        <w:t xml:space="preserve"> to find which one best suits small college classrooms</w:t>
      </w:r>
      <w:r w:rsidRPr="00096226">
        <w:rPr>
          <w:rFonts w:asciiTheme="majorHAnsi" w:hAnsiTheme="majorHAnsi" w:cstheme="majorHAnsi"/>
        </w:rPr>
        <w:t>. Three different presentation packages are evaluated to see how they could be used in a small classroom environment such as the one that can be seen in Computer Science at Heritage College. First, popular presentation software Prezi is evaluated. Second, up and coming SlideRocket is evaluated and finally, JavaScript presentation frameworks are evaluated.</w:t>
      </w:r>
      <w:bookmarkStart w:id="8" w:name="_Toc318274855"/>
    </w:p>
    <w:p w14:paraId="2484D51C" w14:textId="77777777" w:rsidR="00360A59" w:rsidRPr="00096226" w:rsidRDefault="00360A59" w:rsidP="00360A59">
      <w:pPr>
        <w:spacing w:line="276" w:lineRule="auto"/>
        <w:rPr>
          <w:rFonts w:asciiTheme="majorHAnsi" w:hAnsiTheme="majorHAnsi" w:cstheme="majorHAnsi"/>
        </w:rPr>
      </w:pPr>
    </w:p>
    <w:p w14:paraId="16F059D5" w14:textId="77777777" w:rsidR="005F2702" w:rsidRPr="00096226" w:rsidRDefault="00360A59" w:rsidP="00360A59">
      <w:pPr>
        <w:pStyle w:val="Heading2"/>
        <w:rPr>
          <w:rFonts w:cstheme="majorHAnsi"/>
        </w:rPr>
      </w:pPr>
      <w:bookmarkStart w:id="9" w:name="_Toc443033578"/>
      <w:r w:rsidRPr="00096226">
        <w:rPr>
          <w:rFonts w:cstheme="majorHAnsi"/>
        </w:rPr>
        <w:t xml:space="preserve">1.2 </w:t>
      </w:r>
      <w:r w:rsidR="006B57C6" w:rsidRPr="00096226">
        <w:rPr>
          <w:rFonts w:cstheme="majorHAnsi"/>
        </w:rPr>
        <w:t>What is meant</w:t>
      </w:r>
      <w:r w:rsidR="005F2702" w:rsidRPr="00096226">
        <w:rPr>
          <w:rFonts w:cstheme="majorHAnsi"/>
        </w:rPr>
        <w:t xml:space="preserve"> by online presentation software?</w:t>
      </w:r>
      <w:bookmarkEnd w:id="8"/>
      <w:bookmarkEnd w:id="9"/>
    </w:p>
    <w:p w14:paraId="1DB2FEDF" w14:textId="77777777" w:rsidR="00360A59" w:rsidRPr="00096226" w:rsidRDefault="005F2702" w:rsidP="00360A59">
      <w:pPr>
        <w:spacing w:line="276" w:lineRule="auto"/>
        <w:rPr>
          <w:rFonts w:asciiTheme="majorHAnsi" w:hAnsiTheme="majorHAnsi" w:cstheme="majorHAnsi"/>
        </w:rPr>
      </w:pPr>
      <w:r w:rsidRPr="00096226">
        <w:rPr>
          <w:rFonts w:asciiTheme="majorHAnsi" w:hAnsiTheme="majorHAnsi" w:cstheme="majorHAnsi"/>
        </w:rPr>
        <w:t xml:space="preserve">When most people think of presentation software they think of Microsoft’s PowerPoint or Apple’s keynote. They are by far the most popular pieces of software to create and present topics of all sorts. </w:t>
      </w:r>
      <w:r w:rsidR="00526889" w:rsidRPr="00096226">
        <w:rPr>
          <w:rFonts w:asciiTheme="majorHAnsi" w:hAnsiTheme="majorHAnsi" w:cstheme="majorHAnsi"/>
        </w:rPr>
        <w:t xml:space="preserve">The </w:t>
      </w:r>
      <w:r w:rsidR="00611B96" w:rsidRPr="00096226">
        <w:rPr>
          <w:rFonts w:asciiTheme="majorHAnsi" w:hAnsiTheme="majorHAnsi" w:cstheme="majorHAnsi"/>
        </w:rPr>
        <w:t>in this paper</w:t>
      </w:r>
      <w:r w:rsidR="00526889" w:rsidRPr="00096226">
        <w:rPr>
          <w:rFonts w:asciiTheme="majorHAnsi" w:hAnsiTheme="majorHAnsi" w:cstheme="majorHAnsi"/>
        </w:rPr>
        <w:t xml:space="preserve"> are alternatives to these. More specifically, t</w:t>
      </w:r>
      <w:r w:rsidR="00483E05" w:rsidRPr="00096226">
        <w:rPr>
          <w:rFonts w:asciiTheme="majorHAnsi" w:hAnsiTheme="majorHAnsi" w:cstheme="majorHAnsi"/>
        </w:rPr>
        <w:t xml:space="preserve">hey are web-based alternatives that run on modern browsers. </w:t>
      </w:r>
      <w:r w:rsidR="00813B43" w:rsidRPr="00096226">
        <w:rPr>
          <w:rFonts w:asciiTheme="majorHAnsi" w:hAnsiTheme="majorHAnsi" w:cstheme="majorHAnsi"/>
        </w:rPr>
        <w:t xml:space="preserve">They provide a means of releasing presentations on the </w:t>
      </w:r>
      <w:r w:rsidR="000075E2" w:rsidRPr="00096226">
        <w:rPr>
          <w:rFonts w:asciiTheme="majorHAnsi" w:hAnsiTheme="majorHAnsi" w:cstheme="majorHAnsi"/>
        </w:rPr>
        <w:t>Internet</w:t>
      </w:r>
      <w:r w:rsidR="00813B43" w:rsidRPr="00096226">
        <w:rPr>
          <w:rFonts w:asciiTheme="majorHAnsi" w:hAnsiTheme="majorHAnsi" w:cstheme="majorHAnsi"/>
        </w:rPr>
        <w:t xml:space="preserve"> for viewing by more people with software available on most modern computers.</w:t>
      </w:r>
      <w:bookmarkStart w:id="10" w:name="_Toc318274856"/>
    </w:p>
    <w:p w14:paraId="76E87737" w14:textId="77777777" w:rsidR="00360A59" w:rsidRPr="00096226" w:rsidRDefault="00360A59" w:rsidP="00360A59">
      <w:pPr>
        <w:spacing w:line="276" w:lineRule="auto"/>
        <w:rPr>
          <w:rFonts w:asciiTheme="majorHAnsi" w:hAnsiTheme="majorHAnsi" w:cstheme="majorHAnsi"/>
        </w:rPr>
      </w:pPr>
    </w:p>
    <w:p w14:paraId="4F3280C0" w14:textId="77777777" w:rsidR="00DB2B16" w:rsidRDefault="00360A59" w:rsidP="00360A59">
      <w:pPr>
        <w:spacing w:line="276" w:lineRule="auto"/>
        <w:rPr>
          <w:rStyle w:val="Heading2Char"/>
          <w:rFonts w:cstheme="majorHAnsi"/>
        </w:rPr>
      </w:pPr>
      <w:bookmarkStart w:id="11" w:name="_Toc443033579"/>
      <w:r w:rsidRPr="00096226">
        <w:rPr>
          <w:rStyle w:val="Heading2Char"/>
          <w:rFonts w:cstheme="majorHAnsi"/>
        </w:rPr>
        <w:t xml:space="preserve">1.3 </w:t>
      </w:r>
      <w:r w:rsidR="000075E2" w:rsidRPr="00096226">
        <w:rPr>
          <w:rStyle w:val="Heading2Char"/>
          <w:rFonts w:cstheme="majorHAnsi"/>
        </w:rPr>
        <w:t>Where do these products come from?</w:t>
      </w:r>
      <w:bookmarkEnd w:id="10"/>
      <w:bookmarkEnd w:id="11"/>
    </w:p>
    <w:p w14:paraId="5F8224AF" w14:textId="77777777" w:rsidR="00360A59" w:rsidRPr="00096226" w:rsidRDefault="00DB2B16" w:rsidP="00360A59">
      <w:pPr>
        <w:spacing w:line="276" w:lineRule="auto"/>
        <w:rPr>
          <w:rFonts w:asciiTheme="majorHAnsi" w:hAnsiTheme="majorHAnsi" w:cstheme="majorHAnsi"/>
        </w:rPr>
      </w:pPr>
      <w:r>
        <w:rPr>
          <w:rStyle w:val="Heading2Char"/>
          <w:rFonts w:cstheme="majorHAnsi"/>
        </w:rPr>
        <w:t>T</w:t>
      </w:r>
      <w:r w:rsidR="000075E2" w:rsidRPr="00096226">
        <w:rPr>
          <w:rFonts w:asciiTheme="majorHAnsi" w:hAnsiTheme="majorHAnsi" w:cstheme="majorHAnsi"/>
        </w:rPr>
        <w:t xml:space="preserve">he growth of the </w:t>
      </w:r>
      <w:r w:rsidR="0007527C" w:rsidRPr="00096226">
        <w:rPr>
          <w:rFonts w:asciiTheme="majorHAnsi" w:hAnsiTheme="majorHAnsi" w:cstheme="majorHAnsi"/>
        </w:rPr>
        <w:t>Internet</w:t>
      </w:r>
      <w:r w:rsidR="000075E2" w:rsidRPr="00096226">
        <w:rPr>
          <w:rFonts w:asciiTheme="majorHAnsi" w:hAnsiTheme="majorHAnsi" w:cstheme="majorHAnsi"/>
        </w:rPr>
        <w:t xml:space="preserve"> and the ever-increasing demand for information came many presentations by many people on even more topics. </w:t>
      </w:r>
      <w:r w:rsidR="0007527C" w:rsidRPr="00096226">
        <w:rPr>
          <w:rFonts w:asciiTheme="majorHAnsi" w:hAnsiTheme="majorHAnsi" w:cstheme="majorHAnsi"/>
        </w:rPr>
        <w:t xml:space="preserve">Even more so, technology is being used more and more every day in the classroom to facilitate information sharing and increase interactivity in presentations.  Built on the traditional concept of slide shows, PowerPoint and Keynote were seen by many as limited and dull ways to create presentations. </w:t>
      </w:r>
      <w:r w:rsidR="00857513" w:rsidRPr="00096226">
        <w:rPr>
          <w:rFonts w:asciiTheme="majorHAnsi" w:hAnsiTheme="majorHAnsi" w:cstheme="majorHAnsi"/>
        </w:rPr>
        <w:t>The growing popularity of JavaScript and the increase in browser technology allowed people with these concerns to start creating more interactive and less limited presentations.</w:t>
      </w:r>
      <w:bookmarkStart w:id="12" w:name="_Toc318274857"/>
    </w:p>
    <w:p w14:paraId="1EC62CBC" w14:textId="77777777" w:rsidR="00360A59" w:rsidRPr="00096226" w:rsidRDefault="00360A59" w:rsidP="00360A59">
      <w:pPr>
        <w:spacing w:line="276" w:lineRule="auto"/>
        <w:rPr>
          <w:rFonts w:asciiTheme="majorHAnsi" w:hAnsiTheme="majorHAnsi" w:cstheme="majorHAnsi"/>
        </w:rPr>
      </w:pPr>
    </w:p>
    <w:p w14:paraId="33AEF600" w14:textId="77777777" w:rsidR="00483E05" w:rsidRPr="00096226" w:rsidRDefault="00360A59" w:rsidP="00360A59">
      <w:pPr>
        <w:pStyle w:val="Heading2"/>
        <w:rPr>
          <w:rFonts w:cstheme="majorHAnsi"/>
        </w:rPr>
      </w:pPr>
      <w:bookmarkStart w:id="13" w:name="_Toc443033580"/>
      <w:r w:rsidRPr="00096226">
        <w:rPr>
          <w:rFonts w:cstheme="majorHAnsi"/>
        </w:rPr>
        <w:t xml:space="preserve">1.4 </w:t>
      </w:r>
      <w:r w:rsidR="00FB5B33" w:rsidRPr="00096226">
        <w:rPr>
          <w:rFonts w:cstheme="majorHAnsi"/>
        </w:rPr>
        <w:t>Who exactly uses this type of technology?</w:t>
      </w:r>
      <w:bookmarkEnd w:id="12"/>
      <w:bookmarkEnd w:id="13"/>
    </w:p>
    <w:p w14:paraId="5A201F56" w14:textId="77777777" w:rsidR="00360A59" w:rsidRPr="00096226" w:rsidRDefault="00BC61DC" w:rsidP="00360A59">
      <w:pPr>
        <w:spacing w:line="276" w:lineRule="auto"/>
        <w:rPr>
          <w:rFonts w:asciiTheme="majorHAnsi" w:hAnsiTheme="majorHAnsi" w:cstheme="majorHAnsi"/>
        </w:rPr>
      </w:pPr>
      <w:r w:rsidRPr="00096226">
        <w:rPr>
          <w:rFonts w:asciiTheme="majorHAnsi" w:hAnsiTheme="majorHAnsi" w:cstheme="majorHAnsi"/>
        </w:rPr>
        <w:t xml:space="preserve">While the technology is still emerging, various universities and colleges have already begun adopting it for their lectures and presentations. For example, </w:t>
      </w:r>
      <w:r w:rsidR="004843BB" w:rsidRPr="00096226">
        <w:rPr>
          <w:rFonts w:asciiTheme="majorHAnsi" w:hAnsiTheme="majorHAnsi" w:cstheme="majorHAnsi"/>
        </w:rPr>
        <w:t>the University of Pittsburgh</w:t>
      </w:r>
      <w:r w:rsidR="005928EC" w:rsidRPr="00096226">
        <w:rPr>
          <w:rFonts w:asciiTheme="majorHAnsi" w:hAnsiTheme="majorHAnsi" w:cstheme="majorHAnsi"/>
          <w:vertAlign w:val="superscript"/>
        </w:rPr>
        <w:t>20</w:t>
      </w:r>
      <w:r w:rsidR="004843BB" w:rsidRPr="00096226">
        <w:rPr>
          <w:rFonts w:asciiTheme="majorHAnsi" w:hAnsiTheme="majorHAnsi" w:cstheme="majorHAnsi"/>
        </w:rPr>
        <w:t xml:space="preserve"> recently used Prezi to announce </w:t>
      </w:r>
      <w:r w:rsidR="006C7FEA" w:rsidRPr="00096226">
        <w:rPr>
          <w:rFonts w:asciiTheme="majorHAnsi" w:hAnsiTheme="majorHAnsi" w:cstheme="majorHAnsi"/>
        </w:rPr>
        <w:t xml:space="preserve">award-winning teachers and various universities such as the </w:t>
      </w:r>
      <w:r w:rsidR="00916614" w:rsidRPr="00096226">
        <w:rPr>
          <w:rFonts w:asciiTheme="majorHAnsi" w:hAnsiTheme="majorHAnsi" w:cstheme="majorHAnsi"/>
        </w:rPr>
        <w:t>University</w:t>
      </w:r>
      <w:r w:rsidR="006C7FEA" w:rsidRPr="00096226">
        <w:rPr>
          <w:rFonts w:asciiTheme="majorHAnsi" w:hAnsiTheme="majorHAnsi" w:cstheme="majorHAnsi"/>
        </w:rPr>
        <w:t xml:space="preserve"> of Regina</w:t>
      </w:r>
      <w:r w:rsidR="005928EC" w:rsidRPr="00096226">
        <w:rPr>
          <w:rFonts w:asciiTheme="majorHAnsi" w:hAnsiTheme="majorHAnsi" w:cstheme="majorHAnsi"/>
          <w:vertAlign w:val="superscript"/>
        </w:rPr>
        <w:t>1</w:t>
      </w:r>
      <w:r w:rsidR="006C7FEA" w:rsidRPr="00096226">
        <w:rPr>
          <w:rFonts w:asciiTheme="majorHAnsi" w:hAnsiTheme="majorHAnsi" w:cstheme="majorHAnsi"/>
        </w:rPr>
        <w:t xml:space="preserve"> have held workshops for teachers on how to use such technology. There is definitely a push in the educational </w:t>
      </w:r>
      <w:r w:rsidR="00371C50" w:rsidRPr="00096226">
        <w:rPr>
          <w:rFonts w:asciiTheme="majorHAnsi" w:hAnsiTheme="majorHAnsi" w:cstheme="majorHAnsi"/>
        </w:rPr>
        <w:t>sector</w:t>
      </w:r>
      <w:r w:rsidR="006C7FEA" w:rsidRPr="00096226">
        <w:rPr>
          <w:rFonts w:asciiTheme="majorHAnsi" w:hAnsiTheme="majorHAnsi" w:cstheme="majorHAnsi"/>
        </w:rPr>
        <w:t xml:space="preserve"> to create more interactive and eye-catching presentations.</w:t>
      </w:r>
      <w:r w:rsidR="00EF32CE" w:rsidRPr="00096226">
        <w:rPr>
          <w:rFonts w:asciiTheme="majorHAnsi" w:hAnsiTheme="majorHAnsi" w:cstheme="majorHAnsi"/>
        </w:rPr>
        <w:t xml:space="preserve"> Even more locally, like at Concordia University</w:t>
      </w:r>
      <w:r w:rsidR="00C95262" w:rsidRPr="00096226">
        <w:rPr>
          <w:rFonts w:asciiTheme="majorHAnsi" w:hAnsiTheme="majorHAnsi" w:cstheme="majorHAnsi"/>
          <w:vertAlign w:val="superscript"/>
        </w:rPr>
        <w:t>21</w:t>
      </w:r>
      <w:r w:rsidR="00EF32CE" w:rsidRPr="00096226">
        <w:rPr>
          <w:rFonts w:asciiTheme="majorHAnsi" w:hAnsiTheme="majorHAnsi" w:cstheme="majorHAnsi"/>
        </w:rPr>
        <w:t xml:space="preserve">, teachers are encouraged to use emerging technologies for teaching and </w:t>
      </w:r>
      <w:r w:rsidR="00EF32CE" w:rsidRPr="00096226">
        <w:rPr>
          <w:rFonts w:asciiTheme="majorHAnsi" w:hAnsiTheme="majorHAnsi" w:cstheme="majorHAnsi"/>
        </w:rPr>
        <w:lastRenderedPageBreak/>
        <w:t>given online courses on how to do so.</w:t>
      </w:r>
      <w:r w:rsidR="00C41303" w:rsidRPr="00096226">
        <w:rPr>
          <w:rFonts w:asciiTheme="majorHAnsi" w:hAnsiTheme="majorHAnsi" w:cstheme="majorHAnsi"/>
        </w:rPr>
        <w:t xml:space="preserve"> Many teachers </w:t>
      </w:r>
      <w:r w:rsidR="00B80D4F" w:rsidRPr="00096226">
        <w:rPr>
          <w:rFonts w:asciiTheme="majorHAnsi" w:hAnsiTheme="majorHAnsi" w:cstheme="majorHAnsi"/>
          <w:vertAlign w:val="superscript"/>
        </w:rPr>
        <w:t xml:space="preserve">8 </w:t>
      </w:r>
      <w:r w:rsidR="00C41303" w:rsidRPr="00096226">
        <w:rPr>
          <w:rFonts w:asciiTheme="majorHAnsi" w:hAnsiTheme="majorHAnsi" w:cstheme="majorHAnsi"/>
        </w:rPr>
        <w:t>are using new presentation software to incorporate social media</w:t>
      </w:r>
      <w:r w:rsidR="00326206" w:rsidRPr="00096226">
        <w:rPr>
          <w:rFonts w:asciiTheme="majorHAnsi" w:hAnsiTheme="majorHAnsi" w:cstheme="majorHAnsi"/>
          <w:vertAlign w:val="superscript"/>
        </w:rPr>
        <w:t>7</w:t>
      </w:r>
      <w:r w:rsidR="0007243F" w:rsidRPr="00096226">
        <w:rPr>
          <w:rFonts w:asciiTheme="majorHAnsi" w:hAnsiTheme="majorHAnsi" w:cstheme="majorHAnsi"/>
        </w:rPr>
        <w:t xml:space="preserve"> into their courses to establish student communication and expand learning.</w:t>
      </w:r>
      <w:bookmarkStart w:id="14" w:name="_Toc318274858"/>
    </w:p>
    <w:p w14:paraId="1D5F0F12" w14:textId="77777777" w:rsidR="00360A59" w:rsidRPr="00096226" w:rsidRDefault="00360A59" w:rsidP="00360A59">
      <w:pPr>
        <w:spacing w:line="276" w:lineRule="auto"/>
        <w:rPr>
          <w:rFonts w:asciiTheme="majorHAnsi" w:hAnsiTheme="majorHAnsi" w:cstheme="majorHAnsi"/>
        </w:rPr>
      </w:pPr>
    </w:p>
    <w:p w14:paraId="62D1DD6F" w14:textId="77777777" w:rsidR="00EC686A" w:rsidRPr="00096226" w:rsidRDefault="00360A59" w:rsidP="00360A59">
      <w:pPr>
        <w:pStyle w:val="Heading2"/>
        <w:rPr>
          <w:rFonts w:cstheme="majorHAnsi"/>
        </w:rPr>
      </w:pPr>
      <w:bookmarkStart w:id="15" w:name="_Toc443033581"/>
      <w:r w:rsidRPr="00096226">
        <w:rPr>
          <w:rFonts w:cstheme="majorHAnsi"/>
        </w:rPr>
        <w:t xml:space="preserve">1.5 </w:t>
      </w:r>
      <w:r w:rsidR="00EC686A" w:rsidRPr="00096226">
        <w:rPr>
          <w:rFonts w:cstheme="majorHAnsi"/>
        </w:rPr>
        <w:t>A detailed look at modern presentation software</w:t>
      </w:r>
      <w:bookmarkEnd w:id="14"/>
      <w:bookmarkEnd w:id="15"/>
    </w:p>
    <w:p w14:paraId="2828D87F" w14:textId="77777777" w:rsidR="00EC686A" w:rsidRPr="00096226" w:rsidRDefault="00EB182D" w:rsidP="0031555B">
      <w:pPr>
        <w:spacing w:line="276" w:lineRule="auto"/>
        <w:rPr>
          <w:rFonts w:asciiTheme="majorHAnsi" w:hAnsiTheme="majorHAnsi" w:cstheme="majorHAnsi"/>
        </w:rPr>
      </w:pPr>
      <w:r w:rsidRPr="00096226">
        <w:rPr>
          <w:rFonts w:asciiTheme="majorHAnsi" w:hAnsiTheme="majorHAnsi" w:cstheme="majorHAnsi"/>
        </w:rPr>
        <w:t xml:space="preserve">In order to gain an accurate perspective on what are the benefits and downfalls of each presentation software, </w:t>
      </w:r>
      <w:r w:rsidR="00186C9C" w:rsidRPr="00096226">
        <w:rPr>
          <w:rFonts w:asciiTheme="majorHAnsi" w:hAnsiTheme="majorHAnsi" w:cstheme="majorHAnsi"/>
        </w:rPr>
        <w:t>each is analysed</w:t>
      </w:r>
      <w:r w:rsidRPr="00096226">
        <w:rPr>
          <w:rFonts w:asciiTheme="majorHAnsi" w:hAnsiTheme="majorHAnsi" w:cstheme="majorHAnsi"/>
        </w:rPr>
        <w:t xml:space="preserve"> on a variety of criteria: ease of learning, ease of use, functionality, price</w:t>
      </w:r>
      <w:r w:rsidR="006D4BC0" w:rsidRPr="00096226">
        <w:rPr>
          <w:rFonts w:asciiTheme="majorHAnsi" w:hAnsiTheme="majorHAnsi" w:cstheme="majorHAnsi"/>
        </w:rPr>
        <w:t>,</w:t>
      </w:r>
      <w:r w:rsidRPr="00096226">
        <w:rPr>
          <w:rFonts w:asciiTheme="majorHAnsi" w:hAnsiTheme="majorHAnsi" w:cstheme="majorHAnsi"/>
        </w:rPr>
        <w:t xml:space="preserve"> and compatibility with modern browsers. </w:t>
      </w:r>
    </w:p>
    <w:p w14:paraId="42064C90" w14:textId="77777777" w:rsidR="00EE56D8" w:rsidRPr="00096226" w:rsidRDefault="00EE56D8" w:rsidP="0031555B">
      <w:pPr>
        <w:spacing w:line="276" w:lineRule="auto"/>
        <w:rPr>
          <w:rFonts w:asciiTheme="majorHAnsi" w:hAnsiTheme="majorHAnsi" w:cstheme="majorHAnsi"/>
        </w:rPr>
      </w:pPr>
    </w:p>
    <w:p w14:paraId="06B414A5" w14:textId="77777777" w:rsidR="00186C9C" w:rsidRPr="00096226" w:rsidRDefault="00186C9C" w:rsidP="0031555B">
      <w:pPr>
        <w:spacing w:line="276" w:lineRule="auto"/>
        <w:rPr>
          <w:rFonts w:asciiTheme="majorHAnsi" w:hAnsiTheme="majorHAnsi" w:cstheme="majorHAnsi"/>
        </w:rPr>
      </w:pPr>
      <w:r w:rsidRPr="00096226">
        <w:rPr>
          <w:rFonts w:asciiTheme="majorHAnsi" w:hAnsiTheme="majorHAnsi" w:cstheme="majorHAnsi"/>
        </w:rPr>
        <w:t xml:space="preserve">The following chart gives a breakdown of the main criteria used for the analysis and gives </w:t>
      </w:r>
      <w:r w:rsidR="007C06A4" w:rsidRPr="00096226">
        <w:rPr>
          <w:rFonts w:asciiTheme="majorHAnsi" w:hAnsiTheme="majorHAnsi" w:cstheme="majorHAnsi"/>
        </w:rPr>
        <w:t>an</w:t>
      </w:r>
      <w:r w:rsidRPr="00096226">
        <w:rPr>
          <w:rFonts w:asciiTheme="majorHAnsi" w:hAnsiTheme="majorHAnsi" w:cstheme="majorHAnsi"/>
        </w:rPr>
        <w:t xml:space="preserve"> overview of the pros and cons of each software.</w:t>
      </w:r>
    </w:p>
    <w:p w14:paraId="4588B9BC" w14:textId="77777777" w:rsidR="00EE56D8" w:rsidRPr="00096226" w:rsidRDefault="00EE56D8" w:rsidP="0031555B">
      <w:pPr>
        <w:spacing w:line="276" w:lineRule="auto"/>
        <w:rPr>
          <w:rFonts w:asciiTheme="majorHAnsi" w:hAnsiTheme="majorHAnsi" w:cstheme="majorHAnsi"/>
        </w:rPr>
      </w:pPr>
    </w:p>
    <w:tbl>
      <w:tblPr>
        <w:tblStyle w:val="MediumGrid3-Accent1"/>
        <w:tblW w:w="0" w:type="auto"/>
        <w:jc w:val="center"/>
        <w:tblLook w:val="04A0" w:firstRow="1" w:lastRow="0" w:firstColumn="1" w:lastColumn="0" w:noHBand="0" w:noVBand="1"/>
      </w:tblPr>
      <w:tblGrid>
        <w:gridCol w:w="2518"/>
        <w:gridCol w:w="1985"/>
        <w:gridCol w:w="2126"/>
        <w:gridCol w:w="2227"/>
      </w:tblGrid>
      <w:tr w:rsidR="004155B5" w:rsidRPr="00096226" w14:paraId="4543CBAE"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14:paraId="294A3931" w14:textId="77777777" w:rsidR="00EE56D8" w:rsidRPr="00096226" w:rsidRDefault="00EE56D8" w:rsidP="0031555B">
            <w:pPr>
              <w:spacing w:line="276" w:lineRule="auto"/>
              <w:rPr>
                <w:rFonts w:asciiTheme="majorHAnsi" w:hAnsiTheme="majorHAnsi" w:cstheme="majorHAnsi"/>
                <w:i/>
                <w:sz w:val="28"/>
                <w:szCs w:val="28"/>
              </w:rPr>
            </w:pPr>
            <w:r w:rsidRPr="00096226">
              <w:rPr>
                <w:rFonts w:asciiTheme="majorHAnsi" w:hAnsiTheme="majorHAnsi" w:cstheme="majorHAnsi"/>
                <w:i/>
                <w:sz w:val="28"/>
                <w:szCs w:val="28"/>
              </w:rPr>
              <w:t>Criteria</w:t>
            </w:r>
          </w:p>
        </w:tc>
        <w:tc>
          <w:tcPr>
            <w:tcW w:w="1985" w:type="dxa"/>
          </w:tcPr>
          <w:p w14:paraId="1F80C2C0" w14:textId="77777777" w:rsidR="00EE56D8" w:rsidRPr="00096226" w:rsidRDefault="00EE56D8" w:rsidP="003155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096226">
              <w:rPr>
                <w:rFonts w:asciiTheme="majorHAnsi" w:hAnsiTheme="majorHAnsi" w:cstheme="majorHAnsi"/>
                <w:sz w:val="28"/>
                <w:szCs w:val="28"/>
              </w:rPr>
              <w:t>Prezi</w:t>
            </w:r>
          </w:p>
        </w:tc>
        <w:tc>
          <w:tcPr>
            <w:tcW w:w="2126" w:type="dxa"/>
          </w:tcPr>
          <w:p w14:paraId="29BC1133" w14:textId="77777777" w:rsidR="00EE56D8" w:rsidRPr="00096226" w:rsidRDefault="00EE56D8" w:rsidP="003155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096226">
              <w:rPr>
                <w:rFonts w:asciiTheme="majorHAnsi" w:hAnsiTheme="majorHAnsi" w:cstheme="majorHAnsi"/>
                <w:sz w:val="28"/>
                <w:szCs w:val="28"/>
              </w:rPr>
              <w:t>SlideRocket</w:t>
            </w:r>
          </w:p>
        </w:tc>
        <w:tc>
          <w:tcPr>
            <w:tcW w:w="2227" w:type="dxa"/>
          </w:tcPr>
          <w:p w14:paraId="2EEC9603" w14:textId="77777777" w:rsidR="00EE56D8" w:rsidRPr="00096226" w:rsidRDefault="000E19C9" w:rsidP="003155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096226">
              <w:rPr>
                <w:rFonts w:asciiTheme="majorHAnsi" w:hAnsiTheme="majorHAnsi" w:cstheme="majorHAnsi"/>
                <w:sz w:val="28"/>
                <w:szCs w:val="28"/>
              </w:rPr>
              <w:t>JavaScript</w:t>
            </w:r>
            <w:r w:rsidR="00EE56D8" w:rsidRPr="00096226">
              <w:rPr>
                <w:rFonts w:asciiTheme="majorHAnsi" w:hAnsiTheme="majorHAnsi" w:cstheme="majorHAnsi"/>
                <w:sz w:val="28"/>
                <w:szCs w:val="28"/>
              </w:rPr>
              <w:t xml:space="preserve"> Frameworks</w:t>
            </w:r>
          </w:p>
        </w:tc>
      </w:tr>
      <w:tr w:rsidR="004155B5" w:rsidRPr="00096226" w14:paraId="75E8386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4E99CD7" w14:textId="77777777" w:rsidR="00EE56D8" w:rsidRPr="00096226" w:rsidRDefault="00D244EE" w:rsidP="0031555B">
            <w:pPr>
              <w:spacing w:line="276" w:lineRule="auto"/>
              <w:rPr>
                <w:rFonts w:asciiTheme="majorHAnsi" w:hAnsiTheme="majorHAnsi" w:cstheme="majorHAnsi"/>
              </w:rPr>
            </w:pPr>
            <w:r w:rsidRPr="00096226">
              <w:rPr>
                <w:rFonts w:asciiTheme="majorHAnsi" w:hAnsiTheme="majorHAnsi" w:cstheme="majorHAnsi"/>
              </w:rPr>
              <w:t>Free Version</w:t>
            </w:r>
          </w:p>
        </w:tc>
        <w:tc>
          <w:tcPr>
            <w:tcW w:w="1985" w:type="dxa"/>
            <w:vAlign w:val="center"/>
          </w:tcPr>
          <w:p w14:paraId="2132BAA6" w14:textId="77777777" w:rsidR="00EE56D8" w:rsidRPr="00096226" w:rsidRDefault="00684BBC"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Yes (basic</w:t>
            </w:r>
            <w:r w:rsidR="00BA2B17" w:rsidRPr="00096226">
              <w:rPr>
                <w:rFonts w:asciiTheme="majorHAnsi" w:hAnsiTheme="majorHAnsi" w:cstheme="majorHAnsi"/>
              </w:rPr>
              <w:t xml:space="preserve"> tier</w:t>
            </w:r>
            <w:r w:rsidRPr="00096226">
              <w:rPr>
                <w:rFonts w:asciiTheme="majorHAnsi" w:hAnsiTheme="majorHAnsi" w:cstheme="majorHAnsi"/>
              </w:rPr>
              <w:t>)</w:t>
            </w:r>
          </w:p>
        </w:tc>
        <w:tc>
          <w:tcPr>
            <w:tcW w:w="2126" w:type="dxa"/>
            <w:vAlign w:val="center"/>
          </w:tcPr>
          <w:p w14:paraId="322F4447" w14:textId="77777777" w:rsidR="00EE56D8" w:rsidRPr="00096226" w:rsidRDefault="00684BBC"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Yes (basic</w:t>
            </w:r>
            <w:r w:rsidR="00BA2B17" w:rsidRPr="00096226">
              <w:rPr>
                <w:rFonts w:asciiTheme="majorHAnsi" w:hAnsiTheme="majorHAnsi" w:cstheme="majorHAnsi"/>
              </w:rPr>
              <w:t xml:space="preserve"> tier</w:t>
            </w:r>
            <w:r w:rsidRPr="00096226">
              <w:rPr>
                <w:rFonts w:asciiTheme="majorHAnsi" w:hAnsiTheme="majorHAnsi" w:cstheme="majorHAnsi"/>
              </w:rPr>
              <w:t>)</w:t>
            </w:r>
          </w:p>
        </w:tc>
        <w:tc>
          <w:tcPr>
            <w:tcW w:w="2227" w:type="dxa"/>
            <w:vAlign w:val="center"/>
          </w:tcPr>
          <w:p w14:paraId="5A5B26B1" w14:textId="77777777" w:rsidR="00EE56D8" w:rsidRPr="00096226" w:rsidRDefault="00684BBC"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Completely Free</w:t>
            </w:r>
          </w:p>
        </w:tc>
      </w:tr>
      <w:tr w:rsidR="004155B5" w:rsidRPr="00096226" w14:paraId="49B4FA76" w14:textId="77777777">
        <w:trPr>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8C8BB08" w14:textId="77777777" w:rsidR="00EE56D8" w:rsidRPr="00096226" w:rsidRDefault="00D244EE" w:rsidP="0031555B">
            <w:pPr>
              <w:spacing w:line="276" w:lineRule="auto"/>
              <w:rPr>
                <w:rFonts w:asciiTheme="majorHAnsi" w:hAnsiTheme="majorHAnsi" w:cstheme="majorHAnsi"/>
              </w:rPr>
            </w:pPr>
            <w:r w:rsidRPr="00096226">
              <w:rPr>
                <w:rFonts w:asciiTheme="majorHAnsi" w:hAnsiTheme="majorHAnsi" w:cstheme="majorHAnsi"/>
              </w:rPr>
              <w:t>Education Pricing</w:t>
            </w:r>
          </w:p>
        </w:tc>
        <w:tc>
          <w:tcPr>
            <w:tcW w:w="1985" w:type="dxa"/>
            <w:vAlign w:val="center"/>
          </w:tcPr>
          <w:p w14:paraId="77BC063B" w14:textId="77777777" w:rsidR="00EE56D8" w:rsidRPr="00096226" w:rsidRDefault="00684BBC"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 xml:space="preserve">Completely Free (Pro, no support </w:t>
            </w:r>
            <w:r w:rsidR="00EE39B2" w:rsidRPr="00096226">
              <w:rPr>
                <w:rFonts w:asciiTheme="majorHAnsi" w:hAnsiTheme="majorHAnsi" w:cstheme="majorHAnsi"/>
              </w:rPr>
              <w:t xml:space="preserve">&amp; </w:t>
            </w:r>
            <w:r w:rsidRPr="00096226">
              <w:rPr>
                <w:rFonts w:asciiTheme="majorHAnsi" w:hAnsiTheme="majorHAnsi" w:cstheme="majorHAnsi"/>
              </w:rPr>
              <w:t>no desktop</w:t>
            </w:r>
            <w:r w:rsidR="00EE39B2" w:rsidRPr="00096226">
              <w:rPr>
                <w:rFonts w:asciiTheme="majorHAnsi" w:hAnsiTheme="majorHAnsi" w:cstheme="majorHAnsi"/>
              </w:rPr>
              <w:t xml:space="preserve"> editor</w:t>
            </w:r>
            <w:r w:rsidRPr="00096226">
              <w:rPr>
                <w:rFonts w:asciiTheme="majorHAnsi" w:hAnsiTheme="majorHAnsi" w:cstheme="majorHAnsi"/>
              </w:rPr>
              <w:t>)</w:t>
            </w:r>
          </w:p>
        </w:tc>
        <w:tc>
          <w:tcPr>
            <w:tcW w:w="2126" w:type="dxa"/>
            <w:vAlign w:val="center"/>
          </w:tcPr>
          <w:p w14:paraId="03480DF5" w14:textId="77777777" w:rsidR="00EE56D8" w:rsidRPr="00096226" w:rsidRDefault="00684BBC"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About $1000 for 1000</w:t>
            </w:r>
            <w:r w:rsidR="007E57D9" w:rsidRPr="00096226">
              <w:rPr>
                <w:rFonts w:asciiTheme="majorHAnsi" w:hAnsiTheme="majorHAnsi" w:cstheme="majorHAnsi"/>
              </w:rPr>
              <w:t xml:space="preserve"> or Free with Google EDU</w:t>
            </w:r>
            <w:r w:rsidR="00C856A1" w:rsidRPr="00096226">
              <w:rPr>
                <w:rFonts w:asciiTheme="majorHAnsi" w:hAnsiTheme="majorHAnsi" w:cstheme="majorHAnsi"/>
              </w:rPr>
              <w:t xml:space="preserve"> (Middle tier)</w:t>
            </w:r>
          </w:p>
        </w:tc>
        <w:tc>
          <w:tcPr>
            <w:tcW w:w="2227" w:type="dxa"/>
            <w:vAlign w:val="center"/>
          </w:tcPr>
          <w:p w14:paraId="7E4C21AE" w14:textId="77777777" w:rsidR="00EE56D8" w:rsidRPr="00096226" w:rsidRDefault="00684BBC"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Completely Free</w:t>
            </w:r>
          </w:p>
        </w:tc>
      </w:tr>
      <w:tr w:rsidR="004155B5" w:rsidRPr="00096226" w14:paraId="408E96D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EF96127" w14:textId="77777777" w:rsidR="00EE56D8" w:rsidRPr="00096226" w:rsidRDefault="00D244EE" w:rsidP="0031555B">
            <w:pPr>
              <w:spacing w:line="276" w:lineRule="auto"/>
              <w:rPr>
                <w:rFonts w:asciiTheme="majorHAnsi" w:hAnsiTheme="majorHAnsi" w:cstheme="majorHAnsi"/>
              </w:rPr>
            </w:pPr>
            <w:r w:rsidRPr="00096226">
              <w:rPr>
                <w:rFonts w:asciiTheme="majorHAnsi" w:hAnsiTheme="majorHAnsi" w:cstheme="majorHAnsi"/>
              </w:rPr>
              <w:t>Ease of use</w:t>
            </w:r>
          </w:p>
        </w:tc>
        <w:tc>
          <w:tcPr>
            <w:tcW w:w="1985" w:type="dxa"/>
            <w:vAlign w:val="center"/>
          </w:tcPr>
          <w:p w14:paraId="0010D84F" w14:textId="77777777" w:rsidR="00EE56D8" w:rsidRPr="00096226" w:rsidRDefault="00157837"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Moderate</w:t>
            </w:r>
          </w:p>
        </w:tc>
        <w:tc>
          <w:tcPr>
            <w:tcW w:w="2126" w:type="dxa"/>
            <w:vAlign w:val="center"/>
          </w:tcPr>
          <w:p w14:paraId="2146F896" w14:textId="77777777" w:rsidR="00EE56D8" w:rsidRPr="00096226" w:rsidRDefault="00157837"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Simple</w:t>
            </w:r>
          </w:p>
        </w:tc>
        <w:tc>
          <w:tcPr>
            <w:tcW w:w="2227" w:type="dxa"/>
            <w:vAlign w:val="center"/>
          </w:tcPr>
          <w:p w14:paraId="3ABB5A93" w14:textId="77777777" w:rsidR="00EE56D8" w:rsidRPr="00096226" w:rsidRDefault="00157837"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Advanced</w:t>
            </w:r>
          </w:p>
        </w:tc>
      </w:tr>
      <w:tr w:rsidR="004155B5" w:rsidRPr="00096226" w14:paraId="4C7BD0B7" w14:textId="77777777">
        <w:trPr>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93D7CFD" w14:textId="77777777" w:rsidR="00EE56D8" w:rsidRPr="00096226" w:rsidRDefault="00D244EE" w:rsidP="0031555B">
            <w:pPr>
              <w:spacing w:line="276" w:lineRule="auto"/>
              <w:rPr>
                <w:rFonts w:asciiTheme="majorHAnsi" w:hAnsiTheme="majorHAnsi" w:cstheme="majorHAnsi"/>
              </w:rPr>
            </w:pPr>
            <w:r w:rsidRPr="00096226">
              <w:rPr>
                <w:rFonts w:asciiTheme="majorHAnsi" w:hAnsiTheme="majorHAnsi" w:cstheme="majorHAnsi"/>
              </w:rPr>
              <w:t>Ease of learning</w:t>
            </w:r>
          </w:p>
        </w:tc>
        <w:tc>
          <w:tcPr>
            <w:tcW w:w="1985" w:type="dxa"/>
            <w:vAlign w:val="center"/>
          </w:tcPr>
          <w:p w14:paraId="06F0C94F" w14:textId="77777777" w:rsidR="00EE56D8" w:rsidRPr="00096226" w:rsidRDefault="00E81C4B"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Simple</w:t>
            </w:r>
          </w:p>
        </w:tc>
        <w:tc>
          <w:tcPr>
            <w:tcW w:w="2126" w:type="dxa"/>
            <w:vAlign w:val="center"/>
          </w:tcPr>
          <w:p w14:paraId="5E67958B" w14:textId="77777777" w:rsidR="00EE56D8" w:rsidRPr="00096226" w:rsidRDefault="00E81C4B"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Moderate</w:t>
            </w:r>
          </w:p>
        </w:tc>
        <w:tc>
          <w:tcPr>
            <w:tcW w:w="2227" w:type="dxa"/>
            <w:vAlign w:val="center"/>
          </w:tcPr>
          <w:p w14:paraId="46E0D807" w14:textId="77777777" w:rsidR="00EE56D8" w:rsidRPr="00096226" w:rsidRDefault="00E81C4B"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Basic to advanced</w:t>
            </w:r>
          </w:p>
          <w:p w14:paraId="3ACC58EA" w14:textId="77777777" w:rsidR="00EE3E2D" w:rsidRPr="00096226" w:rsidRDefault="00EE3E2D"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(depending)</w:t>
            </w:r>
          </w:p>
        </w:tc>
      </w:tr>
      <w:tr w:rsidR="004155B5" w:rsidRPr="00096226" w14:paraId="7E77148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502CFCD" w14:textId="77777777" w:rsidR="00EE56D8" w:rsidRPr="00096226" w:rsidRDefault="00D244EE" w:rsidP="0031555B">
            <w:pPr>
              <w:spacing w:line="276" w:lineRule="auto"/>
              <w:rPr>
                <w:rFonts w:asciiTheme="majorHAnsi" w:hAnsiTheme="majorHAnsi" w:cstheme="majorHAnsi"/>
              </w:rPr>
            </w:pPr>
            <w:r w:rsidRPr="00096226">
              <w:rPr>
                <w:rFonts w:asciiTheme="majorHAnsi" w:hAnsiTheme="majorHAnsi" w:cstheme="majorHAnsi"/>
              </w:rPr>
              <w:t>Tutorials Provided</w:t>
            </w:r>
          </w:p>
        </w:tc>
        <w:tc>
          <w:tcPr>
            <w:tcW w:w="1985" w:type="dxa"/>
            <w:vAlign w:val="center"/>
          </w:tcPr>
          <w:p w14:paraId="17EAC4B7" w14:textId="77777777" w:rsidR="00EE56D8" w:rsidRPr="00096226" w:rsidRDefault="00C62B38"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Yes</w:t>
            </w:r>
          </w:p>
        </w:tc>
        <w:tc>
          <w:tcPr>
            <w:tcW w:w="2126" w:type="dxa"/>
            <w:vAlign w:val="center"/>
          </w:tcPr>
          <w:p w14:paraId="248960C5" w14:textId="77777777" w:rsidR="00EE56D8" w:rsidRPr="00096226" w:rsidRDefault="00C62B38"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Yes</w:t>
            </w:r>
          </w:p>
        </w:tc>
        <w:tc>
          <w:tcPr>
            <w:tcW w:w="2227" w:type="dxa"/>
            <w:vAlign w:val="center"/>
          </w:tcPr>
          <w:p w14:paraId="45523990" w14:textId="77777777" w:rsidR="00EE56D8" w:rsidRPr="00096226" w:rsidRDefault="00C62B38"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Yes</w:t>
            </w:r>
          </w:p>
        </w:tc>
      </w:tr>
      <w:tr w:rsidR="004155B5" w:rsidRPr="00096226" w14:paraId="18617D8F" w14:textId="77777777">
        <w:trPr>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395BDA0F" w14:textId="77777777" w:rsidR="00EE56D8" w:rsidRPr="00096226" w:rsidRDefault="00D244EE" w:rsidP="0031555B">
            <w:pPr>
              <w:spacing w:line="276" w:lineRule="auto"/>
              <w:rPr>
                <w:rFonts w:asciiTheme="majorHAnsi" w:hAnsiTheme="majorHAnsi" w:cstheme="majorHAnsi"/>
              </w:rPr>
            </w:pPr>
            <w:r w:rsidRPr="00096226">
              <w:rPr>
                <w:rFonts w:asciiTheme="majorHAnsi" w:hAnsiTheme="majorHAnsi" w:cstheme="majorHAnsi"/>
              </w:rPr>
              <w:t>Speed of creation</w:t>
            </w:r>
          </w:p>
        </w:tc>
        <w:tc>
          <w:tcPr>
            <w:tcW w:w="1985" w:type="dxa"/>
            <w:vAlign w:val="center"/>
          </w:tcPr>
          <w:p w14:paraId="13C948E5" w14:textId="77777777" w:rsidR="00EE56D8" w:rsidRPr="00096226" w:rsidRDefault="002C2572"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Moderate</w:t>
            </w:r>
          </w:p>
        </w:tc>
        <w:tc>
          <w:tcPr>
            <w:tcW w:w="2126" w:type="dxa"/>
            <w:vAlign w:val="center"/>
          </w:tcPr>
          <w:p w14:paraId="2BFE2BB2" w14:textId="77777777" w:rsidR="00EE56D8" w:rsidRPr="00096226" w:rsidRDefault="00AA4A88"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 xml:space="preserve">Short to </w:t>
            </w:r>
            <w:r w:rsidR="002C2572" w:rsidRPr="00096226">
              <w:rPr>
                <w:rFonts w:asciiTheme="majorHAnsi" w:hAnsiTheme="majorHAnsi" w:cstheme="majorHAnsi"/>
              </w:rPr>
              <w:t>moderate</w:t>
            </w:r>
          </w:p>
        </w:tc>
        <w:tc>
          <w:tcPr>
            <w:tcW w:w="2227" w:type="dxa"/>
            <w:vAlign w:val="center"/>
          </w:tcPr>
          <w:p w14:paraId="50DF0F79" w14:textId="77777777" w:rsidR="00EE56D8" w:rsidRPr="00096226" w:rsidRDefault="00AA4A88"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Long</w:t>
            </w:r>
          </w:p>
        </w:tc>
      </w:tr>
      <w:tr w:rsidR="004155B5" w:rsidRPr="00096226" w14:paraId="2AD68816"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F1AA04D" w14:textId="77777777" w:rsidR="00EE56D8" w:rsidRPr="00096226" w:rsidRDefault="004155B5" w:rsidP="0031555B">
            <w:pPr>
              <w:spacing w:line="276" w:lineRule="auto"/>
              <w:rPr>
                <w:rFonts w:asciiTheme="majorHAnsi" w:hAnsiTheme="majorHAnsi" w:cstheme="majorHAnsi"/>
              </w:rPr>
            </w:pPr>
            <w:r w:rsidRPr="00096226">
              <w:rPr>
                <w:rFonts w:asciiTheme="majorHAnsi" w:hAnsiTheme="majorHAnsi" w:cstheme="majorHAnsi"/>
              </w:rPr>
              <w:t>Compatibility with modern browsers</w:t>
            </w:r>
          </w:p>
        </w:tc>
        <w:tc>
          <w:tcPr>
            <w:tcW w:w="1985" w:type="dxa"/>
            <w:vAlign w:val="center"/>
          </w:tcPr>
          <w:p w14:paraId="6B84A381" w14:textId="77777777" w:rsidR="00EE56D8" w:rsidRPr="00096226" w:rsidRDefault="0050612C"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Most</w:t>
            </w:r>
            <w:r w:rsidR="007828DB" w:rsidRPr="00096226">
              <w:rPr>
                <w:rFonts w:asciiTheme="majorHAnsi" w:hAnsiTheme="majorHAnsi" w:cstheme="majorHAnsi"/>
              </w:rPr>
              <w:t xml:space="preserve"> (requires flash)</w:t>
            </w:r>
          </w:p>
        </w:tc>
        <w:tc>
          <w:tcPr>
            <w:tcW w:w="2126" w:type="dxa"/>
            <w:vAlign w:val="center"/>
          </w:tcPr>
          <w:p w14:paraId="5A817DAE" w14:textId="77777777" w:rsidR="00EE56D8" w:rsidRPr="00096226" w:rsidRDefault="0050612C"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Most</w:t>
            </w:r>
            <w:r w:rsidR="00404F11" w:rsidRPr="00096226">
              <w:rPr>
                <w:rFonts w:asciiTheme="majorHAnsi" w:hAnsiTheme="majorHAnsi" w:cstheme="majorHAnsi"/>
              </w:rPr>
              <w:t xml:space="preserve"> (requires flash)</w:t>
            </w:r>
          </w:p>
        </w:tc>
        <w:tc>
          <w:tcPr>
            <w:tcW w:w="2227" w:type="dxa"/>
            <w:vAlign w:val="center"/>
          </w:tcPr>
          <w:p w14:paraId="34BF52C1" w14:textId="77777777" w:rsidR="00EE56D8" w:rsidRPr="00096226" w:rsidRDefault="0050612C"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Most (Sometimes less features)</w:t>
            </w:r>
          </w:p>
        </w:tc>
      </w:tr>
      <w:tr w:rsidR="00374DEE" w:rsidRPr="00096226" w14:paraId="350F7104" w14:textId="77777777">
        <w:trPr>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032F82E5" w14:textId="77777777" w:rsidR="00374DEE" w:rsidRPr="00096226" w:rsidRDefault="00374DEE" w:rsidP="0031555B">
            <w:pPr>
              <w:spacing w:line="276" w:lineRule="auto"/>
              <w:rPr>
                <w:rFonts w:asciiTheme="majorHAnsi" w:hAnsiTheme="majorHAnsi" w:cstheme="majorHAnsi"/>
              </w:rPr>
            </w:pPr>
            <w:r w:rsidRPr="00096226">
              <w:rPr>
                <w:rFonts w:asciiTheme="majorHAnsi" w:hAnsiTheme="majorHAnsi" w:cstheme="majorHAnsi"/>
              </w:rPr>
              <w:t>Mobile</w:t>
            </w:r>
          </w:p>
        </w:tc>
        <w:tc>
          <w:tcPr>
            <w:tcW w:w="1985" w:type="dxa"/>
            <w:vAlign w:val="center"/>
          </w:tcPr>
          <w:p w14:paraId="50BD48EE" w14:textId="77777777" w:rsidR="00374DEE" w:rsidRPr="00096226" w:rsidRDefault="00374DEE"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Most</w:t>
            </w:r>
            <w:r w:rsidR="007828DB" w:rsidRPr="00096226">
              <w:rPr>
                <w:rFonts w:asciiTheme="majorHAnsi" w:hAnsiTheme="majorHAnsi" w:cstheme="majorHAnsi"/>
              </w:rPr>
              <w:t xml:space="preserve"> (requires flash)</w:t>
            </w:r>
          </w:p>
        </w:tc>
        <w:tc>
          <w:tcPr>
            <w:tcW w:w="2126" w:type="dxa"/>
            <w:vAlign w:val="center"/>
          </w:tcPr>
          <w:p w14:paraId="08A3C615" w14:textId="77777777" w:rsidR="00374DEE" w:rsidRPr="00096226" w:rsidRDefault="00374DEE"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Most</w:t>
            </w:r>
            <w:r w:rsidR="00EE3E2D" w:rsidRPr="00096226">
              <w:rPr>
                <w:rFonts w:asciiTheme="majorHAnsi" w:hAnsiTheme="majorHAnsi" w:cstheme="majorHAnsi"/>
              </w:rPr>
              <w:t xml:space="preserve"> (</w:t>
            </w:r>
            <w:r w:rsidR="00404F11" w:rsidRPr="00096226">
              <w:rPr>
                <w:rFonts w:asciiTheme="majorHAnsi" w:hAnsiTheme="majorHAnsi" w:cstheme="majorHAnsi"/>
              </w:rPr>
              <w:t>requires flash or mobile app</w:t>
            </w:r>
            <w:r w:rsidR="00EE3E2D" w:rsidRPr="00096226">
              <w:rPr>
                <w:rFonts w:asciiTheme="majorHAnsi" w:hAnsiTheme="majorHAnsi" w:cstheme="majorHAnsi"/>
              </w:rPr>
              <w:t>)</w:t>
            </w:r>
          </w:p>
        </w:tc>
        <w:tc>
          <w:tcPr>
            <w:tcW w:w="2227" w:type="dxa"/>
            <w:vAlign w:val="center"/>
          </w:tcPr>
          <w:p w14:paraId="0DF2C22A" w14:textId="77777777" w:rsidR="00374DEE" w:rsidRPr="00096226" w:rsidRDefault="00EE3E2D"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Some to most (depending)</w:t>
            </w:r>
          </w:p>
        </w:tc>
      </w:tr>
      <w:tr w:rsidR="004155B5" w:rsidRPr="00096226" w14:paraId="03FBDFB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2C6F834A" w14:textId="77777777" w:rsidR="004155B5" w:rsidRPr="00096226" w:rsidRDefault="005D31A3" w:rsidP="0031555B">
            <w:pPr>
              <w:spacing w:line="276" w:lineRule="auto"/>
              <w:rPr>
                <w:rFonts w:asciiTheme="majorHAnsi" w:hAnsiTheme="majorHAnsi" w:cstheme="majorHAnsi"/>
              </w:rPr>
            </w:pPr>
            <w:r w:rsidRPr="00096226">
              <w:rPr>
                <w:rFonts w:asciiTheme="majorHAnsi" w:hAnsiTheme="majorHAnsi" w:cstheme="majorHAnsi"/>
              </w:rPr>
              <w:t>Style</w:t>
            </w:r>
          </w:p>
        </w:tc>
        <w:tc>
          <w:tcPr>
            <w:tcW w:w="1985" w:type="dxa"/>
            <w:vAlign w:val="center"/>
          </w:tcPr>
          <w:p w14:paraId="4D0C89BF" w14:textId="77777777" w:rsidR="004155B5" w:rsidRPr="00096226" w:rsidRDefault="005D31A3"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Free Canvas</w:t>
            </w:r>
          </w:p>
        </w:tc>
        <w:tc>
          <w:tcPr>
            <w:tcW w:w="2126" w:type="dxa"/>
            <w:vAlign w:val="center"/>
          </w:tcPr>
          <w:p w14:paraId="750D3262" w14:textId="77777777" w:rsidR="004155B5" w:rsidRPr="00096226" w:rsidRDefault="005D31A3"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Traditional</w:t>
            </w:r>
            <w:r w:rsidR="00811964" w:rsidRPr="00096226">
              <w:rPr>
                <w:rFonts w:asciiTheme="majorHAnsi" w:hAnsiTheme="majorHAnsi" w:cstheme="majorHAnsi"/>
              </w:rPr>
              <w:t xml:space="preserve"> Slideshow</w:t>
            </w:r>
          </w:p>
        </w:tc>
        <w:tc>
          <w:tcPr>
            <w:tcW w:w="2227" w:type="dxa"/>
            <w:vAlign w:val="center"/>
          </w:tcPr>
          <w:p w14:paraId="1652DD2E" w14:textId="77777777" w:rsidR="004155B5" w:rsidRPr="00096226" w:rsidRDefault="005D31A3"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Traditional</w:t>
            </w:r>
            <w:r w:rsidR="00811964" w:rsidRPr="00096226">
              <w:rPr>
                <w:rFonts w:asciiTheme="majorHAnsi" w:hAnsiTheme="majorHAnsi" w:cstheme="majorHAnsi"/>
              </w:rPr>
              <w:t xml:space="preserve"> slideshow</w:t>
            </w:r>
            <w:r w:rsidRPr="00096226">
              <w:rPr>
                <w:rFonts w:asciiTheme="majorHAnsi" w:hAnsiTheme="majorHAnsi" w:cstheme="majorHAnsi"/>
              </w:rPr>
              <w:t xml:space="preserve"> and Free Canvas</w:t>
            </w:r>
          </w:p>
        </w:tc>
      </w:tr>
      <w:tr w:rsidR="004155B5" w:rsidRPr="00096226" w14:paraId="0BD3DE35" w14:textId="77777777">
        <w:trPr>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70C142B1" w14:textId="77777777" w:rsidR="004155B5" w:rsidRPr="00096226" w:rsidRDefault="005963FA" w:rsidP="0031555B">
            <w:pPr>
              <w:spacing w:line="276" w:lineRule="auto"/>
              <w:rPr>
                <w:rFonts w:asciiTheme="majorHAnsi" w:hAnsiTheme="majorHAnsi" w:cstheme="majorHAnsi"/>
              </w:rPr>
            </w:pPr>
            <w:r w:rsidRPr="00096226">
              <w:rPr>
                <w:rFonts w:asciiTheme="majorHAnsi" w:hAnsiTheme="majorHAnsi" w:cstheme="majorHAnsi"/>
              </w:rPr>
              <w:t>Animations</w:t>
            </w:r>
          </w:p>
        </w:tc>
        <w:tc>
          <w:tcPr>
            <w:tcW w:w="1985" w:type="dxa"/>
            <w:vAlign w:val="center"/>
          </w:tcPr>
          <w:p w14:paraId="412885C0" w14:textId="77777777" w:rsidR="004155B5" w:rsidRPr="00096226" w:rsidRDefault="005963FA"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Automatic</w:t>
            </w:r>
          </w:p>
        </w:tc>
        <w:tc>
          <w:tcPr>
            <w:tcW w:w="2126" w:type="dxa"/>
            <w:vAlign w:val="center"/>
          </w:tcPr>
          <w:p w14:paraId="4A9FDD8F" w14:textId="77777777" w:rsidR="004155B5" w:rsidRPr="00096226" w:rsidRDefault="007C744D"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User-</w:t>
            </w:r>
            <w:r w:rsidR="005963FA" w:rsidRPr="00096226">
              <w:rPr>
                <w:rFonts w:asciiTheme="majorHAnsi" w:hAnsiTheme="majorHAnsi" w:cstheme="majorHAnsi"/>
              </w:rPr>
              <w:t>Controlled</w:t>
            </w:r>
          </w:p>
        </w:tc>
        <w:tc>
          <w:tcPr>
            <w:tcW w:w="2227" w:type="dxa"/>
            <w:vAlign w:val="center"/>
          </w:tcPr>
          <w:p w14:paraId="72038360" w14:textId="77777777" w:rsidR="004155B5" w:rsidRPr="00096226" w:rsidRDefault="00196FD7"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User</w:t>
            </w:r>
            <w:r w:rsidR="009220C4" w:rsidRPr="00096226">
              <w:rPr>
                <w:rFonts w:asciiTheme="majorHAnsi" w:hAnsiTheme="majorHAnsi" w:cstheme="majorHAnsi"/>
              </w:rPr>
              <w:t>-</w:t>
            </w:r>
            <w:r w:rsidR="005963FA" w:rsidRPr="00096226">
              <w:rPr>
                <w:rFonts w:asciiTheme="majorHAnsi" w:hAnsiTheme="majorHAnsi" w:cstheme="majorHAnsi"/>
              </w:rPr>
              <w:t>Controlled (advanced)</w:t>
            </w:r>
          </w:p>
        </w:tc>
      </w:tr>
      <w:tr w:rsidR="004155B5" w:rsidRPr="00096226" w14:paraId="5BE0C7B1"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A00531F" w14:textId="77777777" w:rsidR="004155B5" w:rsidRPr="00096226" w:rsidRDefault="00F90C1F" w:rsidP="0031555B">
            <w:pPr>
              <w:spacing w:line="276" w:lineRule="auto"/>
              <w:rPr>
                <w:rFonts w:asciiTheme="majorHAnsi" w:hAnsiTheme="majorHAnsi" w:cstheme="majorHAnsi"/>
              </w:rPr>
            </w:pPr>
            <w:r w:rsidRPr="00096226">
              <w:rPr>
                <w:rFonts w:asciiTheme="majorHAnsi" w:hAnsiTheme="majorHAnsi" w:cstheme="majorHAnsi"/>
              </w:rPr>
              <w:t>Importing Slides</w:t>
            </w:r>
          </w:p>
        </w:tc>
        <w:tc>
          <w:tcPr>
            <w:tcW w:w="1985" w:type="dxa"/>
            <w:vAlign w:val="center"/>
          </w:tcPr>
          <w:p w14:paraId="5981AB1F" w14:textId="77777777" w:rsidR="004155B5" w:rsidRPr="00096226" w:rsidRDefault="00F90C1F"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PDF and images</w:t>
            </w:r>
          </w:p>
        </w:tc>
        <w:tc>
          <w:tcPr>
            <w:tcW w:w="2126" w:type="dxa"/>
            <w:vAlign w:val="center"/>
          </w:tcPr>
          <w:p w14:paraId="5E8E9C73" w14:textId="77777777" w:rsidR="004155B5" w:rsidRPr="00096226" w:rsidRDefault="00F90C1F"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PowerPoint</w:t>
            </w:r>
          </w:p>
        </w:tc>
        <w:tc>
          <w:tcPr>
            <w:tcW w:w="2227" w:type="dxa"/>
            <w:vAlign w:val="center"/>
          </w:tcPr>
          <w:p w14:paraId="2014DFF7" w14:textId="77777777" w:rsidR="004155B5" w:rsidRPr="00096226" w:rsidRDefault="00F90C1F"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w:t>
            </w:r>
          </w:p>
        </w:tc>
      </w:tr>
      <w:tr w:rsidR="004155B5" w:rsidRPr="00096226" w14:paraId="62144F4E" w14:textId="77777777">
        <w:trPr>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5959BDA5" w14:textId="77777777" w:rsidR="004155B5" w:rsidRPr="00096226" w:rsidRDefault="00684BBC" w:rsidP="0031555B">
            <w:pPr>
              <w:spacing w:line="276" w:lineRule="auto"/>
              <w:rPr>
                <w:rFonts w:asciiTheme="majorHAnsi" w:hAnsiTheme="majorHAnsi" w:cstheme="majorHAnsi"/>
              </w:rPr>
            </w:pPr>
            <w:r w:rsidRPr="00096226">
              <w:rPr>
                <w:rFonts w:asciiTheme="majorHAnsi" w:hAnsiTheme="majorHAnsi" w:cstheme="majorHAnsi"/>
              </w:rPr>
              <w:t>Desktop Application</w:t>
            </w:r>
          </w:p>
        </w:tc>
        <w:tc>
          <w:tcPr>
            <w:tcW w:w="1985" w:type="dxa"/>
            <w:vAlign w:val="center"/>
          </w:tcPr>
          <w:p w14:paraId="62CD55CE" w14:textId="77777777" w:rsidR="004155B5" w:rsidRPr="00096226" w:rsidRDefault="00684BBC"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PRO</w:t>
            </w:r>
          </w:p>
        </w:tc>
        <w:tc>
          <w:tcPr>
            <w:tcW w:w="2126" w:type="dxa"/>
            <w:vAlign w:val="center"/>
          </w:tcPr>
          <w:p w14:paraId="7A61AB21" w14:textId="77777777" w:rsidR="004155B5" w:rsidRPr="00096226" w:rsidRDefault="00684BBC"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PRO</w:t>
            </w:r>
          </w:p>
        </w:tc>
        <w:tc>
          <w:tcPr>
            <w:tcW w:w="2227" w:type="dxa"/>
            <w:vAlign w:val="center"/>
          </w:tcPr>
          <w:p w14:paraId="0FEF1564" w14:textId="77777777" w:rsidR="004155B5" w:rsidRPr="00096226" w:rsidRDefault="00684BBC"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w:t>
            </w:r>
          </w:p>
        </w:tc>
      </w:tr>
      <w:tr w:rsidR="004155B5" w:rsidRPr="00096226" w14:paraId="2788D197"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0334318" w14:textId="77777777" w:rsidR="004155B5" w:rsidRPr="00096226" w:rsidRDefault="006822AE" w:rsidP="0031555B">
            <w:pPr>
              <w:spacing w:line="276" w:lineRule="auto"/>
              <w:rPr>
                <w:rFonts w:asciiTheme="majorHAnsi" w:hAnsiTheme="majorHAnsi" w:cstheme="majorHAnsi"/>
              </w:rPr>
            </w:pPr>
            <w:r w:rsidRPr="00096226">
              <w:rPr>
                <w:rFonts w:asciiTheme="majorHAnsi" w:hAnsiTheme="majorHAnsi" w:cstheme="majorHAnsi"/>
              </w:rPr>
              <w:t>Charts and graphs</w:t>
            </w:r>
          </w:p>
        </w:tc>
        <w:tc>
          <w:tcPr>
            <w:tcW w:w="1985" w:type="dxa"/>
            <w:vAlign w:val="center"/>
          </w:tcPr>
          <w:p w14:paraId="09A1CECE" w14:textId="77777777" w:rsidR="004155B5" w:rsidRPr="00096226" w:rsidRDefault="006822AE"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 xml:space="preserve">Complicated (no </w:t>
            </w:r>
            <w:r w:rsidRPr="00096226">
              <w:rPr>
                <w:rFonts w:asciiTheme="majorHAnsi" w:hAnsiTheme="majorHAnsi" w:cstheme="majorHAnsi"/>
              </w:rPr>
              <w:lastRenderedPageBreak/>
              <w:t>graphs</w:t>
            </w:r>
            <w:r w:rsidR="004D6305" w:rsidRPr="00096226">
              <w:rPr>
                <w:rFonts w:asciiTheme="majorHAnsi" w:hAnsiTheme="majorHAnsi" w:cstheme="majorHAnsi"/>
              </w:rPr>
              <w:t>, manual editing</w:t>
            </w:r>
            <w:r w:rsidRPr="00096226">
              <w:rPr>
                <w:rFonts w:asciiTheme="majorHAnsi" w:hAnsiTheme="majorHAnsi" w:cstheme="majorHAnsi"/>
              </w:rPr>
              <w:t>)</w:t>
            </w:r>
          </w:p>
        </w:tc>
        <w:tc>
          <w:tcPr>
            <w:tcW w:w="2126" w:type="dxa"/>
            <w:vAlign w:val="center"/>
          </w:tcPr>
          <w:p w14:paraId="1F877B92" w14:textId="77777777" w:rsidR="004155B5" w:rsidRPr="00096226" w:rsidRDefault="006822AE"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lastRenderedPageBreak/>
              <w:t>Simple</w:t>
            </w:r>
          </w:p>
        </w:tc>
        <w:tc>
          <w:tcPr>
            <w:tcW w:w="2227" w:type="dxa"/>
            <w:vAlign w:val="center"/>
          </w:tcPr>
          <w:p w14:paraId="2B9C5580" w14:textId="77777777" w:rsidR="004155B5" w:rsidRPr="00096226" w:rsidRDefault="006822AE"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Not built</w:t>
            </w:r>
            <w:r w:rsidR="0051003D" w:rsidRPr="00096226">
              <w:rPr>
                <w:rFonts w:asciiTheme="majorHAnsi" w:hAnsiTheme="majorHAnsi" w:cstheme="majorHAnsi"/>
              </w:rPr>
              <w:t>-</w:t>
            </w:r>
            <w:r w:rsidRPr="00096226">
              <w:rPr>
                <w:rFonts w:asciiTheme="majorHAnsi" w:hAnsiTheme="majorHAnsi" w:cstheme="majorHAnsi"/>
              </w:rPr>
              <w:t>in</w:t>
            </w:r>
          </w:p>
        </w:tc>
      </w:tr>
      <w:tr w:rsidR="007D4D97" w:rsidRPr="00096226" w14:paraId="0BF90536" w14:textId="77777777">
        <w:trPr>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46DD4946" w14:textId="77777777" w:rsidR="007D4D97" w:rsidRPr="00096226" w:rsidRDefault="007D4D97" w:rsidP="0031555B">
            <w:pPr>
              <w:spacing w:line="276" w:lineRule="auto"/>
              <w:rPr>
                <w:rFonts w:asciiTheme="majorHAnsi" w:hAnsiTheme="majorHAnsi" w:cstheme="majorHAnsi"/>
              </w:rPr>
            </w:pPr>
            <w:r w:rsidRPr="00096226">
              <w:rPr>
                <w:rFonts w:asciiTheme="majorHAnsi" w:hAnsiTheme="majorHAnsi" w:cstheme="majorHAnsi"/>
              </w:rPr>
              <w:lastRenderedPageBreak/>
              <w:t>Collaboration</w:t>
            </w:r>
          </w:p>
        </w:tc>
        <w:tc>
          <w:tcPr>
            <w:tcW w:w="1985" w:type="dxa"/>
            <w:vAlign w:val="center"/>
          </w:tcPr>
          <w:p w14:paraId="3250DDD8" w14:textId="77777777" w:rsidR="007D4D97" w:rsidRPr="00096226" w:rsidRDefault="007D4D97"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Up to 10 users</w:t>
            </w:r>
          </w:p>
        </w:tc>
        <w:tc>
          <w:tcPr>
            <w:tcW w:w="2126" w:type="dxa"/>
            <w:vAlign w:val="center"/>
          </w:tcPr>
          <w:p w14:paraId="635B7205" w14:textId="77777777" w:rsidR="007D4D97" w:rsidRPr="00096226" w:rsidRDefault="0051003D"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Single slide sharing</w:t>
            </w:r>
          </w:p>
        </w:tc>
        <w:tc>
          <w:tcPr>
            <w:tcW w:w="2227" w:type="dxa"/>
            <w:vAlign w:val="center"/>
          </w:tcPr>
          <w:p w14:paraId="46321FC1" w14:textId="77777777" w:rsidR="007D4D97" w:rsidRPr="00096226" w:rsidRDefault="0051003D" w:rsidP="003155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Not built-in</w:t>
            </w:r>
          </w:p>
        </w:tc>
      </w:tr>
      <w:tr w:rsidR="007D4D97" w:rsidRPr="00096226" w14:paraId="29A1D5DA"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14:paraId="6B4990C7" w14:textId="77777777" w:rsidR="007D4D97" w:rsidRPr="00096226" w:rsidRDefault="007D4D97" w:rsidP="0031555B">
            <w:pPr>
              <w:spacing w:line="276" w:lineRule="auto"/>
              <w:rPr>
                <w:rFonts w:asciiTheme="majorHAnsi" w:hAnsiTheme="majorHAnsi" w:cstheme="majorHAnsi"/>
              </w:rPr>
            </w:pPr>
            <w:r w:rsidRPr="00096226">
              <w:rPr>
                <w:rFonts w:asciiTheme="majorHAnsi" w:hAnsiTheme="majorHAnsi" w:cstheme="majorHAnsi"/>
              </w:rPr>
              <w:t>Sharing</w:t>
            </w:r>
          </w:p>
        </w:tc>
        <w:tc>
          <w:tcPr>
            <w:tcW w:w="1985" w:type="dxa"/>
            <w:vAlign w:val="center"/>
          </w:tcPr>
          <w:p w14:paraId="004409EC" w14:textId="77777777" w:rsidR="007D4D97" w:rsidRPr="00096226" w:rsidRDefault="007D4D97"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Standalone, website embed</w:t>
            </w:r>
          </w:p>
        </w:tc>
        <w:tc>
          <w:tcPr>
            <w:tcW w:w="2126" w:type="dxa"/>
            <w:vAlign w:val="center"/>
          </w:tcPr>
          <w:p w14:paraId="4D3D5E4D" w14:textId="77777777" w:rsidR="007D4D97" w:rsidRPr="00096226" w:rsidRDefault="007D4D97" w:rsidP="003155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Standalone, website embed</w:t>
            </w:r>
          </w:p>
        </w:tc>
        <w:tc>
          <w:tcPr>
            <w:tcW w:w="2227" w:type="dxa"/>
            <w:vAlign w:val="center"/>
          </w:tcPr>
          <w:p w14:paraId="46579953" w14:textId="77777777" w:rsidR="007D4D97" w:rsidRPr="00096226" w:rsidRDefault="007D4D97" w:rsidP="008063BF">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096226">
              <w:rPr>
                <w:rFonts w:asciiTheme="majorHAnsi" w:hAnsiTheme="majorHAnsi" w:cstheme="majorHAnsi"/>
              </w:rPr>
              <w:t>Website</w:t>
            </w:r>
          </w:p>
        </w:tc>
      </w:tr>
    </w:tbl>
    <w:p w14:paraId="4095D7B9" w14:textId="77777777" w:rsidR="008063BF" w:rsidRDefault="008063BF">
      <w:pPr>
        <w:pStyle w:val="Caption"/>
      </w:pPr>
      <w:bookmarkStart w:id="16" w:name="_Toc443033492"/>
      <w:bookmarkStart w:id="17" w:name="_Toc443033582"/>
      <w:bookmarkStart w:id="18" w:name="_Toc318274859"/>
      <w:r>
        <w:t xml:space="preserve">Figure </w:t>
      </w:r>
      <w:r w:rsidR="009A5572">
        <w:fldChar w:fldCharType="begin"/>
      </w:r>
      <w:r w:rsidR="009A5572">
        <w:instrText xml:space="preserve"> STYLEREF 1 \s </w:instrText>
      </w:r>
      <w:r w:rsidR="009A5572">
        <w:fldChar w:fldCharType="separate"/>
      </w:r>
      <w:r w:rsidR="009A5572">
        <w:rPr>
          <w:noProof/>
        </w:rPr>
        <w:t>1</w:t>
      </w:r>
      <w:r w:rsidR="009A5572">
        <w:fldChar w:fldCharType="end"/>
      </w:r>
      <w:r w:rsidR="009A5572">
        <w:noBreakHyphen/>
      </w:r>
      <w:r w:rsidR="009A5572">
        <w:fldChar w:fldCharType="begin"/>
      </w:r>
      <w:r w:rsidR="009A5572">
        <w:instrText xml:space="preserve"> SEQ Figure \* ARABIC \s 1 </w:instrText>
      </w:r>
      <w:r w:rsidR="009A5572">
        <w:fldChar w:fldCharType="separate"/>
      </w:r>
      <w:r w:rsidR="009A5572">
        <w:rPr>
          <w:noProof/>
        </w:rPr>
        <w:t>1</w:t>
      </w:r>
      <w:r w:rsidR="009A5572">
        <w:fldChar w:fldCharType="end"/>
      </w:r>
      <w:r>
        <w:t xml:space="preserve"> presentation software table</w:t>
      </w:r>
      <w:bookmarkEnd w:id="16"/>
      <w:bookmarkEnd w:id="17"/>
    </w:p>
    <w:p w14:paraId="4F81B1A4" w14:textId="77777777" w:rsidR="00096226" w:rsidRPr="00B203FA" w:rsidRDefault="00B203FA" w:rsidP="008063BF">
      <w:r>
        <w:fldChar w:fldCharType="begin"/>
      </w:r>
      <w:r>
        <w:instrText xml:space="preserve"> TOC \f F \h \z \t "Balloon Text" \c </w:instrText>
      </w:r>
      <w:r>
        <w:fldChar w:fldCharType="separate"/>
      </w:r>
      <w:r>
        <w:rPr>
          <w:b/>
          <w:bCs/>
          <w:noProof/>
          <w:lang w:val="en-US"/>
        </w:rPr>
        <w:t>No table of figures entries found.</w:t>
      </w:r>
      <w:r>
        <w:fldChar w:fldCharType="end"/>
      </w:r>
      <w:r w:rsidR="00CD797A" w:rsidRPr="00B203FA">
        <w:tab/>
      </w:r>
    </w:p>
    <w:p w14:paraId="3D88CDD3" w14:textId="77777777" w:rsidR="00096226" w:rsidRPr="00096226" w:rsidRDefault="00096226" w:rsidP="00B203FA">
      <w:pPr>
        <w:pStyle w:val="Caption"/>
        <w:ind w:left="720"/>
      </w:pPr>
    </w:p>
    <w:p w14:paraId="444CEB0C" w14:textId="77777777" w:rsidR="00EC686A" w:rsidRPr="00096226" w:rsidRDefault="00096226" w:rsidP="00CF3C28">
      <w:pPr>
        <w:pStyle w:val="Heading1"/>
        <w:rPr>
          <w:color w:val="auto"/>
          <w:sz w:val="24"/>
        </w:rPr>
      </w:pPr>
      <w:bookmarkStart w:id="19" w:name="_Toc443033583"/>
      <w:bookmarkEnd w:id="18"/>
      <w:commentRangeStart w:id="20"/>
      <w:r w:rsidRPr="00096226">
        <w:t>Prezi</w:t>
      </w:r>
      <w:bookmarkEnd w:id="19"/>
      <w:commentRangeEnd w:id="20"/>
      <w:r w:rsidR="00DB2B16">
        <w:rPr>
          <w:rStyle w:val="CommentReference"/>
          <w:rFonts w:asciiTheme="minorHAnsi" w:eastAsiaTheme="minorHAnsi" w:hAnsiTheme="minorHAnsi" w:cstheme="minorBidi"/>
          <w:b w:val="0"/>
          <w:bCs w:val="0"/>
          <w:color w:val="auto"/>
        </w:rPr>
        <w:commentReference w:id="20"/>
      </w:r>
    </w:p>
    <w:p w14:paraId="55E20B91" w14:textId="77777777" w:rsidR="005F1334" w:rsidRPr="00096226" w:rsidRDefault="006D4BC0" w:rsidP="000E516E">
      <w:pPr>
        <w:rPr>
          <w:rFonts w:asciiTheme="majorHAnsi" w:hAnsiTheme="majorHAnsi" w:cstheme="majorHAnsi"/>
        </w:rPr>
      </w:pPr>
      <w:r w:rsidRPr="00096226">
        <w:rPr>
          <w:rFonts w:asciiTheme="majorHAnsi" w:hAnsiTheme="majorHAnsi" w:cstheme="majorHAnsi"/>
        </w:rPr>
        <w:t xml:space="preserve">Prezi is one of the more popular </w:t>
      </w:r>
      <w:r w:rsidR="005D3507" w:rsidRPr="00096226">
        <w:rPr>
          <w:rFonts w:asciiTheme="majorHAnsi" w:hAnsiTheme="majorHAnsi" w:cstheme="majorHAnsi"/>
        </w:rPr>
        <w:t>web-based presentation software</w:t>
      </w:r>
      <w:r w:rsidRPr="00096226">
        <w:rPr>
          <w:rFonts w:asciiTheme="majorHAnsi" w:hAnsiTheme="majorHAnsi" w:cstheme="majorHAnsi"/>
        </w:rPr>
        <w:t xml:space="preserve">. </w:t>
      </w:r>
      <w:r w:rsidR="000310C3" w:rsidRPr="00096226">
        <w:rPr>
          <w:rFonts w:asciiTheme="majorHAnsi" w:hAnsiTheme="majorHAnsi" w:cstheme="majorHAnsi"/>
        </w:rPr>
        <w:t xml:space="preserve">Prezi </w:t>
      </w:r>
      <w:r w:rsidR="002D0CDE" w:rsidRPr="00096226">
        <w:rPr>
          <w:rFonts w:asciiTheme="majorHAnsi" w:hAnsiTheme="majorHAnsi" w:cstheme="majorHAnsi"/>
        </w:rPr>
        <w:t xml:space="preserve">has a </w:t>
      </w:r>
      <w:r w:rsidR="000310C3" w:rsidRPr="00096226">
        <w:rPr>
          <w:rFonts w:asciiTheme="majorHAnsi" w:hAnsiTheme="majorHAnsi" w:cstheme="majorHAnsi"/>
        </w:rPr>
        <w:t>very light initial learning curve</w:t>
      </w:r>
      <w:r w:rsidR="00FB5E7D" w:rsidRPr="00096226">
        <w:rPr>
          <w:rFonts w:asciiTheme="majorHAnsi" w:hAnsiTheme="majorHAnsi" w:cstheme="majorHAnsi"/>
        </w:rPr>
        <w:t>; o</w:t>
      </w:r>
      <w:r w:rsidR="00990B13" w:rsidRPr="00096226">
        <w:rPr>
          <w:rFonts w:asciiTheme="majorHAnsi" w:hAnsiTheme="majorHAnsi" w:cstheme="majorHAnsi"/>
        </w:rPr>
        <w:t xml:space="preserve">ne can start with a blank presentation or pick from one of the few starting templates and get started immediately. </w:t>
      </w:r>
      <w:r w:rsidR="00B461F1" w:rsidRPr="00096226">
        <w:rPr>
          <w:rFonts w:asciiTheme="majorHAnsi" w:hAnsiTheme="majorHAnsi" w:cstheme="majorHAnsi"/>
        </w:rPr>
        <w:t>The example templates are a good place to start b</w:t>
      </w:r>
      <w:r w:rsidR="00756A34" w:rsidRPr="00096226">
        <w:rPr>
          <w:rFonts w:asciiTheme="majorHAnsi" w:hAnsiTheme="majorHAnsi" w:cstheme="majorHAnsi"/>
        </w:rPr>
        <w:t>ecause they already have a built-</w:t>
      </w:r>
      <w:r w:rsidR="00B461F1" w:rsidRPr="00096226">
        <w:rPr>
          <w:rFonts w:asciiTheme="majorHAnsi" w:hAnsiTheme="majorHAnsi" w:cstheme="majorHAnsi"/>
        </w:rPr>
        <w:t>in presentation path (series of focus areas that act as “slides” throughout the presentation).</w:t>
      </w:r>
      <w:r w:rsidR="00EE4EB4" w:rsidRPr="00096226">
        <w:rPr>
          <w:rFonts w:asciiTheme="majorHAnsi" w:hAnsiTheme="majorHAnsi" w:cstheme="majorHAnsi"/>
        </w:rPr>
        <w:t xml:space="preserve"> This makes getting started very simple because there are already example text areas and images to start with.</w:t>
      </w:r>
    </w:p>
    <w:p w14:paraId="5BE29C35" w14:textId="77777777" w:rsidR="005F1334" w:rsidRPr="00096226" w:rsidRDefault="005F1334" w:rsidP="00B203FA"/>
    <w:p w14:paraId="1F8F71A0" w14:textId="77777777" w:rsidR="003745A2" w:rsidRPr="00096226" w:rsidRDefault="00F03995" w:rsidP="0031555B">
      <w:pPr>
        <w:spacing w:line="276" w:lineRule="auto"/>
        <w:rPr>
          <w:rFonts w:asciiTheme="majorHAnsi" w:hAnsiTheme="majorHAnsi" w:cstheme="majorHAnsi"/>
        </w:rPr>
      </w:pPr>
      <w:r w:rsidRPr="00096226">
        <w:rPr>
          <w:rFonts w:asciiTheme="majorHAnsi" w:hAnsiTheme="majorHAnsi" w:cstheme="majorHAnsi"/>
        </w:rPr>
        <w:t xml:space="preserve">However, there is a slight learning curve involved with some of the controls. </w:t>
      </w:r>
      <w:r w:rsidR="003745A2" w:rsidRPr="00096226">
        <w:rPr>
          <w:rFonts w:asciiTheme="majorHAnsi" w:hAnsiTheme="majorHAnsi" w:cstheme="majorHAnsi"/>
        </w:rPr>
        <w:t xml:space="preserve">After about 15 minutes of playing around with the controls, though, they become almost </w:t>
      </w:r>
      <w:r w:rsidR="009923A1" w:rsidRPr="00096226">
        <w:rPr>
          <w:rFonts w:asciiTheme="majorHAnsi" w:hAnsiTheme="majorHAnsi" w:cstheme="majorHAnsi"/>
        </w:rPr>
        <w:t>second nature</w:t>
      </w:r>
      <w:r w:rsidR="003745A2" w:rsidRPr="00096226">
        <w:rPr>
          <w:rFonts w:asciiTheme="majorHAnsi" w:hAnsiTheme="majorHAnsi" w:cstheme="majorHAnsi"/>
        </w:rPr>
        <w:t xml:space="preserve"> and are rather easy to use.</w:t>
      </w:r>
    </w:p>
    <w:p w14:paraId="5D06CED4" w14:textId="77777777" w:rsidR="00831850" w:rsidRDefault="008063BF" w:rsidP="00831850">
      <w:pPr>
        <w:keepNext/>
        <w:spacing w:line="276" w:lineRule="auto"/>
      </w:pPr>
      <w:r>
        <w:rPr>
          <w:noProof/>
          <w:lang w:val="en-CA" w:eastAsia="en-CA"/>
        </w:rPr>
        <w:drawing>
          <wp:inline distT="0" distB="0" distL="0" distR="0" wp14:anchorId="518506E7" wp14:editId="7766B9AF">
            <wp:extent cx="1981200" cy="205740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1981200" cy="2057400"/>
                    </a:xfrm>
                    <a:prstGeom prst="rect">
                      <a:avLst/>
                    </a:prstGeom>
                    <a:noFill/>
                    <a:ln w="9525">
                      <a:noFill/>
                      <a:miter lim="800000"/>
                      <a:headEnd/>
                      <a:tailEnd/>
                    </a:ln>
                  </pic:spPr>
                </pic:pic>
              </a:graphicData>
            </a:graphic>
          </wp:inline>
        </w:drawing>
      </w:r>
      <w:r>
        <w:rPr>
          <w:noProof/>
          <w:lang w:val="en-CA" w:eastAsia="en-CA"/>
        </w:rPr>
        <w:drawing>
          <wp:inline distT="0" distB="0" distL="0" distR="0" wp14:anchorId="3AEE72C0" wp14:editId="68B4F31C">
            <wp:extent cx="1943100" cy="20097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1943100" cy="2009775"/>
                    </a:xfrm>
                    <a:prstGeom prst="rect">
                      <a:avLst/>
                    </a:prstGeom>
                    <a:noFill/>
                    <a:ln w="9525">
                      <a:noFill/>
                      <a:miter lim="800000"/>
                      <a:headEnd/>
                      <a:tailEnd/>
                    </a:ln>
                  </pic:spPr>
                </pic:pic>
              </a:graphicData>
            </a:graphic>
          </wp:inline>
        </w:drawing>
      </w:r>
    </w:p>
    <w:p w14:paraId="693994B2" w14:textId="77777777" w:rsidR="00DE7375" w:rsidRPr="00096226" w:rsidRDefault="00831850" w:rsidP="00831850">
      <w:pPr>
        <w:pStyle w:val="Caption"/>
        <w:rPr>
          <w:rFonts w:cstheme="majorHAnsi"/>
        </w:rPr>
      </w:pPr>
      <w:bookmarkStart w:id="21" w:name="_Toc443033493"/>
      <w:bookmarkStart w:id="22" w:name="_Toc443033584"/>
      <w:r>
        <w:t xml:space="preserve">Figure </w:t>
      </w:r>
      <w:r w:rsidR="009A5572">
        <w:fldChar w:fldCharType="begin"/>
      </w:r>
      <w:r w:rsidR="009A5572">
        <w:instrText xml:space="preserve"> STYLEREF 1 \s </w:instrText>
      </w:r>
      <w:r w:rsidR="009A5572">
        <w:fldChar w:fldCharType="separate"/>
      </w:r>
      <w:r w:rsidR="009A5572">
        <w:rPr>
          <w:noProof/>
        </w:rPr>
        <w:t>2</w:t>
      </w:r>
      <w:r w:rsidR="009A5572">
        <w:fldChar w:fldCharType="end"/>
      </w:r>
      <w:r w:rsidR="009A5572">
        <w:noBreakHyphen/>
      </w:r>
      <w:r w:rsidR="009A5572">
        <w:fldChar w:fldCharType="begin"/>
      </w:r>
      <w:r w:rsidR="009A5572">
        <w:instrText xml:space="preserve"> SEQ Figure \* ARABIC \s 1 </w:instrText>
      </w:r>
      <w:r w:rsidR="009A5572">
        <w:fldChar w:fldCharType="separate"/>
      </w:r>
      <w:r w:rsidR="009A5572">
        <w:rPr>
          <w:noProof/>
        </w:rPr>
        <w:t>1</w:t>
      </w:r>
      <w:r w:rsidR="009A5572">
        <w:fldChar w:fldCharType="end"/>
      </w:r>
      <w:r>
        <w:t xml:space="preserve"> Prezi features</w:t>
      </w:r>
      <w:bookmarkEnd w:id="21"/>
      <w:bookmarkEnd w:id="22"/>
    </w:p>
    <w:p w14:paraId="610A7044" w14:textId="77777777" w:rsidR="00AD6B1F" w:rsidRPr="00096226" w:rsidRDefault="00AD6B1F" w:rsidP="0031555B">
      <w:pPr>
        <w:spacing w:line="276" w:lineRule="auto"/>
        <w:rPr>
          <w:rFonts w:asciiTheme="majorHAnsi" w:hAnsiTheme="majorHAnsi" w:cstheme="majorHAnsi"/>
        </w:rPr>
      </w:pPr>
    </w:p>
    <w:p w14:paraId="6881C75A" w14:textId="77777777" w:rsidR="00454DFE" w:rsidRPr="00096226" w:rsidRDefault="00454DFE" w:rsidP="0031555B">
      <w:pPr>
        <w:spacing w:line="276" w:lineRule="auto"/>
        <w:rPr>
          <w:rFonts w:asciiTheme="majorHAnsi" w:hAnsiTheme="majorHAnsi" w:cstheme="majorHAnsi"/>
        </w:rPr>
      </w:pPr>
    </w:p>
    <w:p w14:paraId="55C9C20D" w14:textId="77777777" w:rsidR="003745A2" w:rsidRPr="00096226" w:rsidRDefault="003745A2" w:rsidP="0031555B">
      <w:pPr>
        <w:spacing w:line="276" w:lineRule="auto"/>
        <w:rPr>
          <w:rFonts w:asciiTheme="majorHAnsi" w:hAnsiTheme="majorHAnsi" w:cstheme="majorHAnsi"/>
        </w:rPr>
      </w:pPr>
      <w:r w:rsidRPr="00096226">
        <w:rPr>
          <w:rFonts w:asciiTheme="majorHAnsi" w:hAnsiTheme="majorHAnsi" w:cstheme="majorHAnsi"/>
        </w:rPr>
        <w:t>Prezi has a wide feature set; it</w:t>
      </w:r>
      <w:r w:rsidR="00D42F87" w:rsidRPr="00096226">
        <w:rPr>
          <w:rFonts w:asciiTheme="majorHAnsi" w:hAnsiTheme="majorHAnsi" w:cstheme="majorHAnsi"/>
        </w:rPr>
        <w:t xml:space="preserve"> allows inserting files, charts, YouTube videos, images and shapes. It is also possible to draw on canvas (which is useful to circle something as one would on a traditional blackboard or white board).</w:t>
      </w:r>
      <w:r w:rsidRPr="00096226">
        <w:rPr>
          <w:rFonts w:asciiTheme="majorHAnsi" w:hAnsiTheme="majorHAnsi" w:cstheme="majorHAnsi"/>
        </w:rPr>
        <w:t xml:space="preserve"> </w:t>
      </w:r>
      <w:r w:rsidR="00B722C1" w:rsidRPr="00096226">
        <w:rPr>
          <w:rFonts w:asciiTheme="majorHAnsi" w:hAnsiTheme="majorHAnsi" w:cstheme="majorHAnsi"/>
        </w:rPr>
        <w:t xml:space="preserve"> However the charts are complicated </w:t>
      </w:r>
      <w:r w:rsidR="00B722C1" w:rsidRPr="00096226">
        <w:rPr>
          <w:rFonts w:asciiTheme="majorHAnsi" w:hAnsiTheme="majorHAnsi" w:cstheme="majorHAnsi"/>
        </w:rPr>
        <w:lastRenderedPageBreak/>
        <w:t xml:space="preserve">to use and add to because they are not tables; they are simply lines arranged to look like a chart. </w:t>
      </w:r>
      <w:r w:rsidR="00F57788" w:rsidRPr="00096226">
        <w:rPr>
          <w:rFonts w:asciiTheme="majorHAnsi" w:hAnsiTheme="majorHAnsi" w:cstheme="majorHAnsi"/>
        </w:rPr>
        <w:t>This means that anything beyond basic one-on-one comparisons are very difficult to manage.</w:t>
      </w:r>
    </w:p>
    <w:p w14:paraId="38265E51" w14:textId="77777777" w:rsidR="00D02FBF" w:rsidRPr="00096226" w:rsidRDefault="00D02FBF" w:rsidP="0031555B">
      <w:pPr>
        <w:spacing w:line="276" w:lineRule="auto"/>
        <w:rPr>
          <w:rFonts w:asciiTheme="majorHAnsi" w:hAnsiTheme="majorHAnsi" w:cstheme="majorHAnsi"/>
        </w:rPr>
      </w:pPr>
    </w:p>
    <w:p w14:paraId="32FD0AFD" w14:textId="77777777" w:rsidR="00D84AC4" w:rsidRPr="00096226" w:rsidRDefault="00D84AC4" w:rsidP="0031555B">
      <w:pPr>
        <w:spacing w:line="276" w:lineRule="auto"/>
        <w:rPr>
          <w:rFonts w:asciiTheme="majorHAnsi" w:hAnsiTheme="majorHAnsi" w:cstheme="majorHAnsi"/>
        </w:rPr>
      </w:pPr>
    </w:p>
    <w:p w14:paraId="309B6347" w14:textId="77777777" w:rsidR="008063BF" w:rsidRDefault="00D84AC4" w:rsidP="008063BF">
      <w:pPr>
        <w:keepNext/>
        <w:spacing w:line="276" w:lineRule="auto"/>
      </w:pPr>
      <w:r w:rsidRPr="00096226">
        <w:rPr>
          <w:rFonts w:asciiTheme="majorHAnsi" w:hAnsiTheme="majorHAnsi" w:cstheme="majorHAnsi"/>
          <w:noProof/>
          <w:lang w:val="en-CA" w:eastAsia="en-CA"/>
        </w:rPr>
        <w:drawing>
          <wp:inline distT="0" distB="0" distL="0" distR="0" wp14:anchorId="00DF5E54" wp14:editId="1432783D">
            <wp:extent cx="5486400" cy="4548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486400" cy="4548125"/>
                    </a:xfrm>
                    <a:prstGeom prst="rect">
                      <a:avLst/>
                    </a:prstGeom>
                    <a:noFill/>
                    <a:ln w="9525">
                      <a:noFill/>
                      <a:miter lim="800000"/>
                      <a:headEnd/>
                      <a:tailEnd/>
                    </a:ln>
                  </pic:spPr>
                </pic:pic>
              </a:graphicData>
            </a:graphic>
          </wp:inline>
        </w:drawing>
      </w:r>
    </w:p>
    <w:p w14:paraId="543C6CB0" w14:textId="77777777" w:rsidR="00E036E6" w:rsidRPr="00096226" w:rsidRDefault="008063BF" w:rsidP="008063BF">
      <w:pPr>
        <w:pStyle w:val="Caption"/>
        <w:rPr>
          <w:rFonts w:cstheme="majorHAnsi"/>
        </w:rPr>
      </w:pPr>
      <w:bookmarkStart w:id="23" w:name="_Toc443033494"/>
      <w:bookmarkStart w:id="24" w:name="_Toc443033585"/>
      <w:r>
        <w:t xml:space="preserve">Figure </w:t>
      </w:r>
      <w:r w:rsidR="009A5572">
        <w:fldChar w:fldCharType="begin"/>
      </w:r>
      <w:r w:rsidR="009A5572">
        <w:instrText xml:space="preserve"> STYLEREF 1 \s </w:instrText>
      </w:r>
      <w:r w:rsidR="009A5572">
        <w:fldChar w:fldCharType="separate"/>
      </w:r>
      <w:r w:rsidR="009A5572">
        <w:rPr>
          <w:noProof/>
        </w:rPr>
        <w:t>2</w:t>
      </w:r>
      <w:r w:rsidR="009A5572">
        <w:fldChar w:fldCharType="end"/>
      </w:r>
      <w:r w:rsidR="009A5572">
        <w:noBreakHyphen/>
      </w:r>
      <w:r w:rsidR="009A5572">
        <w:fldChar w:fldCharType="begin"/>
      </w:r>
      <w:r w:rsidR="009A5572">
        <w:instrText xml:space="preserve"> SEQ Figure \* ARABIC \s 1 </w:instrText>
      </w:r>
      <w:r w:rsidR="009A5572">
        <w:fldChar w:fldCharType="separate"/>
      </w:r>
      <w:r w:rsidR="009A5572">
        <w:rPr>
          <w:noProof/>
        </w:rPr>
        <w:t>2</w:t>
      </w:r>
      <w:r w:rsidR="009A5572">
        <w:fldChar w:fldCharType="end"/>
      </w:r>
      <w:r>
        <w:t xml:space="preserve"> Prezi document</w:t>
      </w:r>
      <w:bookmarkEnd w:id="23"/>
      <w:bookmarkEnd w:id="24"/>
    </w:p>
    <w:p w14:paraId="2D228A3C" w14:textId="77777777" w:rsidR="00D84AC4" w:rsidRPr="00096226" w:rsidRDefault="00D84AC4" w:rsidP="008063BF">
      <w:pPr>
        <w:rPr>
          <w:rFonts w:asciiTheme="majorHAnsi" w:hAnsiTheme="majorHAnsi" w:cstheme="majorHAnsi"/>
        </w:rPr>
      </w:pPr>
    </w:p>
    <w:p w14:paraId="211DE1A9" w14:textId="77777777" w:rsidR="00602C27" w:rsidRPr="00096226" w:rsidRDefault="00D02FBF" w:rsidP="0031555B">
      <w:pPr>
        <w:spacing w:line="276" w:lineRule="auto"/>
        <w:rPr>
          <w:rFonts w:asciiTheme="majorHAnsi" w:hAnsiTheme="majorHAnsi" w:cstheme="majorHAnsi"/>
        </w:rPr>
      </w:pPr>
      <w:r w:rsidRPr="00096226">
        <w:rPr>
          <w:rFonts w:asciiTheme="majorHAnsi" w:hAnsiTheme="majorHAnsi" w:cstheme="majorHAnsi"/>
        </w:rPr>
        <w:t xml:space="preserve">The </w:t>
      </w:r>
      <w:r w:rsidR="003745A2" w:rsidRPr="00096226">
        <w:rPr>
          <w:rFonts w:asciiTheme="majorHAnsi" w:hAnsiTheme="majorHAnsi" w:cstheme="majorHAnsi"/>
        </w:rPr>
        <w:t xml:space="preserve">presentation </w:t>
      </w:r>
      <w:r w:rsidRPr="00096226">
        <w:rPr>
          <w:rFonts w:asciiTheme="majorHAnsi" w:hAnsiTheme="majorHAnsi" w:cstheme="majorHAnsi"/>
        </w:rPr>
        <w:t xml:space="preserve">path </w:t>
      </w:r>
      <w:r w:rsidR="003745A2" w:rsidRPr="00096226">
        <w:rPr>
          <w:rFonts w:asciiTheme="majorHAnsi" w:hAnsiTheme="majorHAnsi" w:cstheme="majorHAnsi"/>
        </w:rPr>
        <w:t xml:space="preserve">menu </w:t>
      </w:r>
      <w:r w:rsidRPr="00096226">
        <w:rPr>
          <w:rFonts w:asciiTheme="majorHAnsi" w:hAnsiTheme="majorHAnsi" w:cstheme="majorHAnsi"/>
        </w:rPr>
        <w:t xml:space="preserve">option is perhaps the most </w:t>
      </w:r>
      <w:r w:rsidR="003745A2" w:rsidRPr="00096226">
        <w:rPr>
          <w:rFonts w:asciiTheme="majorHAnsi" w:hAnsiTheme="majorHAnsi" w:cstheme="majorHAnsi"/>
        </w:rPr>
        <w:t xml:space="preserve">important aspect of the software and was clearly the focus area. It is easy to use and very intuitive. </w:t>
      </w:r>
      <w:r w:rsidRPr="00096226">
        <w:rPr>
          <w:rFonts w:asciiTheme="majorHAnsi" w:hAnsiTheme="majorHAnsi" w:cstheme="majorHAnsi"/>
        </w:rPr>
        <w:t xml:space="preserve">This is the order in which items on the canvas gain focus. </w:t>
      </w:r>
      <w:r w:rsidR="007507A5" w:rsidRPr="00096226">
        <w:rPr>
          <w:rFonts w:asciiTheme="majorHAnsi" w:hAnsiTheme="majorHAnsi" w:cstheme="majorHAnsi"/>
        </w:rPr>
        <w:t xml:space="preserve">It is extremely simple to add focus </w:t>
      </w:r>
      <w:r w:rsidR="003745A2" w:rsidRPr="00096226">
        <w:rPr>
          <w:rFonts w:asciiTheme="majorHAnsi" w:hAnsiTheme="majorHAnsi" w:cstheme="majorHAnsi"/>
        </w:rPr>
        <w:t>to</w:t>
      </w:r>
      <w:r w:rsidR="007507A5" w:rsidRPr="00096226">
        <w:rPr>
          <w:rFonts w:asciiTheme="majorHAnsi" w:hAnsiTheme="majorHAnsi" w:cstheme="majorHAnsi"/>
        </w:rPr>
        <w:t xml:space="preserve"> an item and to order the different focus areas; simply click on an item and it adds it to the focus area. </w:t>
      </w:r>
      <w:r w:rsidR="004B26CD" w:rsidRPr="00096226">
        <w:rPr>
          <w:rFonts w:asciiTheme="majorHAnsi" w:hAnsiTheme="majorHAnsi" w:cstheme="majorHAnsi"/>
        </w:rPr>
        <w:t xml:space="preserve"> </w:t>
      </w:r>
    </w:p>
    <w:p w14:paraId="1266DD46" w14:textId="77777777" w:rsidR="00602C27" w:rsidRPr="00096226" w:rsidRDefault="00602C27" w:rsidP="0031555B">
      <w:pPr>
        <w:spacing w:line="276" w:lineRule="auto"/>
        <w:rPr>
          <w:rFonts w:asciiTheme="majorHAnsi" w:hAnsiTheme="majorHAnsi" w:cstheme="majorHAnsi"/>
        </w:rPr>
      </w:pPr>
    </w:p>
    <w:p w14:paraId="0F4387D8" w14:textId="77777777" w:rsidR="00831850" w:rsidRDefault="008F5359" w:rsidP="00831850">
      <w:pPr>
        <w:keepNext/>
        <w:spacing w:line="276" w:lineRule="auto"/>
      </w:pPr>
      <w:r w:rsidRPr="00096226">
        <w:rPr>
          <w:rFonts w:asciiTheme="majorHAnsi" w:hAnsiTheme="majorHAnsi" w:cstheme="majorHAnsi"/>
          <w:noProof/>
          <w:lang w:val="en-CA" w:eastAsia="en-CA"/>
        </w:rPr>
        <w:lastRenderedPageBreak/>
        <w:drawing>
          <wp:inline distT="0" distB="0" distL="0" distR="0" wp14:anchorId="6F3B66B8" wp14:editId="54E08CC7">
            <wp:extent cx="5486400" cy="7593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86400" cy="759340"/>
                    </a:xfrm>
                    <a:prstGeom prst="rect">
                      <a:avLst/>
                    </a:prstGeom>
                    <a:noFill/>
                    <a:ln w="9525">
                      <a:noFill/>
                      <a:miter lim="800000"/>
                      <a:headEnd/>
                      <a:tailEnd/>
                    </a:ln>
                  </pic:spPr>
                </pic:pic>
              </a:graphicData>
            </a:graphic>
          </wp:inline>
        </w:drawing>
      </w:r>
    </w:p>
    <w:p w14:paraId="2CBF32E6" w14:textId="77777777" w:rsidR="00E036E6" w:rsidRPr="00096226" w:rsidRDefault="00831850" w:rsidP="00831850">
      <w:pPr>
        <w:pStyle w:val="Caption"/>
        <w:rPr>
          <w:rFonts w:cstheme="majorHAnsi"/>
        </w:rPr>
      </w:pPr>
      <w:bookmarkStart w:id="25" w:name="_Toc443033495"/>
      <w:bookmarkStart w:id="26" w:name="_Toc443033586"/>
      <w:r>
        <w:t xml:space="preserve">Figure </w:t>
      </w:r>
      <w:r w:rsidR="009A5572">
        <w:fldChar w:fldCharType="begin"/>
      </w:r>
      <w:r w:rsidR="009A5572">
        <w:instrText xml:space="preserve"> STYLEREF 1 \s </w:instrText>
      </w:r>
      <w:r w:rsidR="009A5572">
        <w:fldChar w:fldCharType="separate"/>
      </w:r>
      <w:r w:rsidR="009A5572">
        <w:rPr>
          <w:noProof/>
        </w:rPr>
        <w:t>2</w:t>
      </w:r>
      <w:r w:rsidR="009A5572">
        <w:fldChar w:fldCharType="end"/>
      </w:r>
      <w:r w:rsidR="009A5572">
        <w:noBreakHyphen/>
      </w:r>
      <w:r w:rsidR="009A5572">
        <w:fldChar w:fldCharType="begin"/>
      </w:r>
      <w:r w:rsidR="009A5572">
        <w:instrText xml:space="preserve"> SEQ Figure \* ARABIC \s 1 </w:instrText>
      </w:r>
      <w:r w:rsidR="009A5572">
        <w:fldChar w:fldCharType="separate"/>
      </w:r>
      <w:r w:rsidR="009A5572">
        <w:rPr>
          <w:noProof/>
        </w:rPr>
        <w:t>3</w:t>
      </w:r>
      <w:r w:rsidR="009A5572">
        <w:fldChar w:fldCharType="end"/>
      </w:r>
      <w:r>
        <w:t xml:space="preserve"> prezi slides</w:t>
      </w:r>
      <w:bookmarkEnd w:id="25"/>
      <w:bookmarkEnd w:id="26"/>
    </w:p>
    <w:p w14:paraId="3E107BB2" w14:textId="77777777" w:rsidR="00324949" w:rsidRPr="00096226" w:rsidRDefault="00324949" w:rsidP="0031555B">
      <w:pPr>
        <w:spacing w:line="276" w:lineRule="auto"/>
        <w:rPr>
          <w:rFonts w:asciiTheme="majorHAnsi" w:hAnsiTheme="majorHAnsi" w:cstheme="majorHAnsi"/>
          <w:color w:val="FF0000"/>
        </w:rPr>
      </w:pPr>
    </w:p>
    <w:p w14:paraId="196622D9" w14:textId="77777777" w:rsidR="00602C27" w:rsidRPr="00096226" w:rsidRDefault="007507A5" w:rsidP="0031555B">
      <w:pPr>
        <w:spacing w:line="276" w:lineRule="auto"/>
        <w:rPr>
          <w:rFonts w:asciiTheme="majorHAnsi" w:hAnsiTheme="majorHAnsi" w:cstheme="majorHAnsi"/>
        </w:rPr>
      </w:pPr>
      <w:r w:rsidRPr="00096226">
        <w:rPr>
          <w:rFonts w:asciiTheme="majorHAnsi" w:hAnsiTheme="majorHAnsi" w:cstheme="majorHAnsi"/>
        </w:rPr>
        <w:t>Then simply drag and drop in the order you want things to appear.</w:t>
      </w:r>
      <w:r w:rsidR="00602C27" w:rsidRPr="00096226">
        <w:rPr>
          <w:rFonts w:asciiTheme="majorHAnsi" w:hAnsiTheme="majorHAnsi" w:cstheme="majorHAnsi"/>
        </w:rPr>
        <w:t xml:space="preserve"> Unfortunately, it adds all new path items to the end of the path, which can become very tedious when adding new path items in the middle of a long presentation.</w:t>
      </w:r>
    </w:p>
    <w:p w14:paraId="7E53A7BC" w14:textId="77777777" w:rsidR="00602C27" w:rsidRPr="00096226" w:rsidRDefault="00602C27" w:rsidP="0031555B">
      <w:pPr>
        <w:spacing w:line="276" w:lineRule="auto"/>
        <w:rPr>
          <w:rFonts w:asciiTheme="majorHAnsi" w:hAnsiTheme="majorHAnsi" w:cstheme="majorHAnsi"/>
        </w:rPr>
      </w:pPr>
    </w:p>
    <w:p w14:paraId="6A56CD62" w14:textId="77777777" w:rsidR="00096226" w:rsidRPr="00096226" w:rsidRDefault="003745A2" w:rsidP="00096226">
      <w:pPr>
        <w:spacing w:line="276" w:lineRule="auto"/>
        <w:rPr>
          <w:rFonts w:asciiTheme="majorHAnsi" w:hAnsiTheme="majorHAnsi" w:cstheme="majorHAnsi"/>
        </w:rPr>
      </w:pPr>
      <w:r w:rsidRPr="00096226">
        <w:rPr>
          <w:rFonts w:asciiTheme="majorHAnsi" w:hAnsiTheme="majorHAnsi" w:cstheme="majorHAnsi"/>
        </w:rPr>
        <w:t xml:space="preserve">Beyond the path, one can focus on specific items during the presentation simply by clicking on them. All the animation is taken care of by the software automatically. </w:t>
      </w:r>
    </w:p>
    <w:p w14:paraId="1F120CA2" w14:textId="77777777" w:rsidR="00096226" w:rsidRPr="00096226" w:rsidRDefault="00096226" w:rsidP="00096226">
      <w:pPr>
        <w:spacing w:line="276" w:lineRule="auto"/>
        <w:rPr>
          <w:rFonts w:asciiTheme="majorHAnsi" w:hAnsiTheme="majorHAnsi" w:cstheme="majorHAnsi"/>
        </w:rPr>
      </w:pPr>
    </w:p>
    <w:p w14:paraId="127B6923" w14:textId="77777777" w:rsidR="00AD5245" w:rsidRPr="00096226" w:rsidRDefault="00096226" w:rsidP="00096226">
      <w:pPr>
        <w:pStyle w:val="Heading2"/>
        <w:rPr>
          <w:rFonts w:cstheme="majorHAnsi"/>
        </w:rPr>
      </w:pPr>
      <w:bookmarkStart w:id="27" w:name="_Toc443033587"/>
      <w:r w:rsidRPr="00096226">
        <w:rPr>
          <w:rFonts w:cstheme="majorHAnsi"/>
        </w:rPr>
        <w:t xml:space="preserve">2.1 </w:t>
      </w:r>
      <w:r w:rsidR="00AD5245" w:rsidRPr="00096226">
        <w:rPr>
          <w:rFonts w:cstheme="majorHAnsi"/>
        </w:rPr>
        <w:t>Prezi Pricing</w:t>
      </w:r>
      <w:bookmarkEnd w:id="27"/>
    </w:p>
    <w:p w14:paraId="237D25BB" w14:textId="77777777" w:rsidR="00096226" w:rsidRPr="00096226" w:rsidRDefault="00A10B67" w:rsidP="00096226">
      <w:pPr>
        <w:spacing w:line="276" w:lineRule="auto"/>
        <w:rPr>
          <w:rFonts w:asciiTheme="majorHAnsi" w:hAnsiTheme="majorHAnsi" w:cstheme="majorHAnsi"/>
        </w:rPr>
      </w:pPr>
      <w:r w:rsidRPr="00096226">
        <w:rPr>
          <w:rFonts w:asciiTheme="majorHAnsi" w:hAnsiTheme="majorHAnsi" w:cstheme="majorHAnsi"/>
        </w:rPr>
        <w:t xml:space="preserve">Prezi </w:t>
      </w:r>
      <w:r w:rsidR="00B722C1" w:rsidRPr="00096226">
        <w:rPr>
          <w:rFonts w:asciiTheme="majorHAnsi" w:hAnsiTheme="majorHAnsi" w:cstheme="majorHAnsi"/>
        </w:rPr>
        <w:t>has</w:t>
      </w:r>
      <w:r w:rsidRPr="00096226">
        <w:rPr>
          <w:rFonts w:asciiTheme="majorHAnsi" w:hAnsiTheme="majorHAnsi" w:cstheme="majorHAnsi"/>
        </w:rPr>
        <w:t xml:space="preserve"> three different tiers of pricing. The first tier is the basic free tier and provides a user</w:t>
      </w:r>
      <w:r w:rsidR="007048C9" w:rsidRPr="00096226">
        <w:rPr>
          <w:rFonts w:asciiTheme="majorHAnsi" w:hAnsiTheme="majorHAnsi" w:cstheme="majorHAnsi"/>
        </w:rPr>
        <w:t xml:space="preserve"> with all the functionality of Prezi and 100mb of storage. The next tier is the “enjoy” tier and provides a user with basic tier features, the ability to keep content private, branding with your own logo, premium support, and 500mb of storage space. There is an educational license for teachers and students to </w:t>
      </w:r>
      <w:r w:rsidR="00AB5BD6" w:rsidRPr="00096226">
        <w:rPr>
          <w:rFonts w:asciiTheme="majorHAnsi" w:hAnsiTheme="majorHAnsi" w:cstheme="majorHAnsi"/>
        </w:rPr>
        <w:t>use, which</w:t>
      </w:r>
      <w:r w:rsidR="007048C9" w:rsidRPr="00096226">
        <w:rPr>
          <w:rFonts w:asciiTheme="majorHAnsi" w:hAnsiTheme="majorHAnsi" w:cstheme="majorHAnsi"/>
        </w:rPr>
        <w:t xml:space="preserve"> is equivalent to the “enjoy” tier, without the premium support. </w:t>
      </w:r>
      <w:r w:rsidR="00AB5BD6" w:rsidRPr="00096226">
        <w:rPr>
          <w:rFonts w:asciiTheme="majorHAnsi" w:hAnsiTheme="majorHAnsi" w:cstheme="majorHAnsi"/>
        </w:rPr>
        <w:t>The final tier is the “pro” tier and provides users with all the features of the “enjoy” tier, a desktop client for offline creation a</w:t>
      </w:r>
      <w:r w:rsidR="00ED1DA4" w:rsidRPr="00096226">
        <w:rPr>
          <w:rFonts w:asciiTheme="majorHAnsi" w:hAnsiTheme="majorHAnsi" w:cstheme="majorHAnsi"/>
        </w:rPr>
        <w:t>nd presentation as well as 2000</w:t>
      </w:r>
      <w:r w:rsidR="00AB5BD6" w:rsidRPr="00096226">
        <w:rPr>
          <w:rFonts w:asciiTheme="majorHAnsi" w:hAnsiTheme="majorHAnsi" w:cstheme="majorHAnsi"/>
        </w:rPr>
        <w:t>mb of space.</w:t>
      </w:r>
    </w:p>
    <w:p w14:paraId="131D2B63" w14:textId="77777777" w:rsidR="00096226" w:rsidRPr="00096226" w:rsidRDefault="00096226" w:rsidP="00096226">
      <w:pPr>
        <w:spacing w:line="276" w:lineRule="auto"/>
        <w:rPr>
          <w:rFonts w:asciiTheme="majorHAnsi" w:hAnsiTheme="majorHAnsi" w:cstheme="majorHAnsi"/>
        </w:rPr>
      </w:pPr>
    </w:p>
    <w:p w14:paraId="61162E22" w14:textId="77777777" w:rsidR="00AD5245" w:rsidRPr="00096226" w:rsidRDefault="00096226" w:rsidP="00096226">
      <w:pPr>
        <w:pStyle w:val="Heading2"/>
        <w:rPr>
          <w:rFonts w:cstheme="majorHAnsi"/>
        </w:rPr>
      </w:pPr>
      <w:bookmarkStart w:id="28" w:name="_Toc443033588"/>
      <w:r w:rsidRPr="00096226">
        <w:rPr>
          <w:rFonts w:cstheme="majorHAnsi"/>
        </w:rPr>
        <w:t xml:space="preserve">2.2 </w:t>
      </w:r>
      <w:r w:rsidR="00AD5245" w:rsidRPr="00096226">
        <w:rPr>
          <w:rFonts w:cstheme="majorHAnsi"/>
        </w:rPr>
        <w:t>Prezi Compatibility</w:t>
      </w:r>
      <w:bookmarkEnd w:id="28"/>
    </w:p>
    <w:p w14:paraId="2AF4BEE5" w14:textId="77777777" w:rsidR="00D86A16" w:rsidRPr="00096226" w:rsidRDefault="00ED1DA4" w:rsidP="0031555B">
      <w:pPr>
        <w:spacing w:line="276" w:lineRule="auto"/>
        <w:rPr>
          <w:rFonts w:asciiTheme="majorHAnsi" w:hAnsiTheme="majorHAnsi" w:cstheme="majorHAnsi"/>
        </w:rPr>
      </w:pPr>
      <w:r w:rsidRPr="00096226">
        <w:rPr>
          <w:rFonts w:asciiTheme="majorHAnsi" w:hAnsiTheme="majorHAnsi" w:cstheme="majorHAnsi"/>
        </w:rPr>
        <w:t xml:space="preserve">Prezi is compatible with most modern browsers and requires only </w:t>
      </w:r>
      <w:r w:rsidR="004F66BD" w:rsidRPr="00096226">
        <w:rPr>
          <w:rFonts w:asciiTheme="majorHAnsi" w:hAnsiTheme="majorHAnsi" w:cstheme="majorHAnsi"/>
        </w:rPr>
        <w:t>1 GB</w:t>
      </w:r>
      <w:r w:rsidRPr="00096226">
        <w:rPr>
          <w:rFonts w:asciiTheme="majorHAnsi" w:hAnsiTheme="majorHAnsi" w:cstheme="majorHAnsi"/>
        </w:rPr>
        <w:t xml:space="preserve"> of RAM to run. The only downfall here is that it requires the Adobe Flash plugin to run. This can be overcome, however, by exporting the presentation. This allows the presentations to be run without Adobe Flash. </w:t>
      </w:r>
      <w:r w:rsidR="00DC521B" w:rsidRPr="00096226">
        <w:rPr>
          <w:rFonts w:asciiTheme="majorHAnsi" w:hAnsiTheme="majorHAnsi" w:cstheme="majorHAnsi"/>
        </w:rPr>
        <w:t xml:space="preserve"> Regardless of this, it runs smoothly and quickly.</w:t>
      </w:r>
    </w:p>
    <w:p w14:paraId="0A4C2A4A" w14:textId="77777777" w:rsidR="004D3D2B" w:rsidRPr="00096226" w:rsidRDefault="004D3D2B" w:rsidP="0031555B">
      <w:pPr>
        <w:spacing w:line="276" w:lineRule="auto"/>
        <w:rPr>
          <w:rFonts w:asciiTheme="majorHAnsi" w:hAnsiTheme="majorHAnsi" w:cstheme="majorHAnsi"/>
        </w:rPr>
      </w:pPr>
    </w:p>
    <w:p w14:paraId="26FF1D38" w14:textId="77777777" w:rsidR="00E67FF3" w:rsidRPr="00096226" w:rsidRDefault="00E67FF3" w:rsidP="0031555B">
      <w:pPr>
        <w:spacing w:line="276" w:lineRule="auto"/>
        <w:rPr>
          <w:rFonts w:asciiTheme="majorHAnsi" w:hAnsiTheme="majorHAnsi" w:cstheme="majorHAnsi"/>
        </w:rPr>
      </w:pPr>
      <w:r w:rsidRPr="00096226">
        <w:rPr>
          <w:rFonts w:asciiTheme="majorHAnsi" w:hAnsiTheme="majorHAnsi" w:cstheme="majorHAnsi"/>
        </w:rPr>
        <w:t xml:space="preserve">While Prezi offers the option to insert drawings and diagrams (including tables of data), it makes it difficult to go beyond the examples that it creates for you. If you insert a table, it inserts a set of lines and text fields that look like a table but really aren’t. This means that if you want to add a new row or a new column to your table, you have to modify the lines </w:t>
      </w:r>
      <w:r w:rsidR="0061175F" w:rsidRPr="00096226">
        <w:rPr>
          <w:rFonts w:asciiTheme="majorHAnsi" w:hAnsiTheme="majorHAnsi" w:cstheme="majorHAnsi"/>
        </w:rPr>
        <w:t>manually</w:t>
      </w:r>
      <w:r w:rsidRPr="00096226">
        <w:rPr>
          <w:rFonts w:asciiTheme="majorHAnsi" w:hAnsiTheme="majorHAnsi" w:cstheme="majorHAnsi"/>
        </w:rPr>
        <w:t>.</w:t>
      </w:r>
      <w:r w:rsidR="00E25FB5" w:rsidRPr="00096226">
        <w:rPr>
          <w:rFonts w:asciiTheme="majorHAnsi" w:hAnsiTheme="majorHAnsi" w:cstheme="majorHAnsi"/>
        </w:rPr>
        <w:t xml:space="preserve"> This</w:t>
      </w:r>
      <w:r w:rsidR="0061175F" w:rsidRPr="00096226">
        <w:rPr>
          <w:rFonts w:asciiTheme="majorHAnsi" w:hAnsiTheme="majorHAnsi" w:cstheme="majorHAnsi"/>
        </w:rPr>
        <w:t xml:space="preserve"> is difficult and </w:t>
      </w:r>
      <w:r w:rsidR="00E25FB5" w:rsidRPr="00096226">
        <w:rPr>
          <w:rFonts w:asciiTheme="majorHAnsi" w:hAnsiTheme="majorHAnsi" w:cstheme="majorHAnsi"/>
        </w:rPr>
        <w:t>makes the comparison of information very difficult.</w:t>
      </w:r>
    </w:p>
    <w:p w14:paraId="2410B9FF" w14:textId="77777777" w:rsidR="004D3D2B" w:rsidRPr="00096226" w:rsidRDefault="004D3D2B" w:rsidP="0031555B">
      <w:pPr>
        <w:spacing w:line="276" w:lineRule="auto"/>
        <w:rPr>
          <w:rFonts w:asciiTheme="majorHAnsi" w:hAnsiTheme="majorHAnsi" w:cstheme="majorHAnsi"/>
        </w:rPr>
      </w:pPr>
    </w:p>
    <w:p w14:paraId="30BC3E82" w14:textId="77777777" w:rsidR="00096226" w:rsidRPr="00096226" w:rsidRDefault="006655BA" w:rsidP="00096226">
      <w:pPr>
        <w:spacing w:line="276" w:lineRule="auto"/>
        <w:rPr>
          <w:rFonts w:asciiTheme="majorHAnsi" w:hAnsiTheme="majorHAnsi" w:cstheme="majorHAnsi"/>
        </w:rPr>
      </w:pPr>
      <w:r w:rsidRPr="00096226">
        <w:rPr>
          <w:rFonts w:asciiTheme="majorHAnsi" w:hAnsiTheme="majorHAnsi" w:cstheme="majorHAnsi"/>
        </w:rPr>
        <w:t>While Prezi does not offer control over the appearance of transitions between different items in the presentation path, the automatic transitions are very appealing and work well.</w:t>
      </w:r>
      <w:r w:rsidR="00BB6462" w:rsidRPr="00096226">
        <w:rPr>
          <w:rFonts w:asciiTheme="majorHAnsi" w:hAnsiTheme="majorHAnsi" w:cstheme="majorHAnsi"/>
        </w:rPr>
        <w:t xml:space="preserve"> Beyond this, it is possible to add an animation while presenting by simply clicking on an item that should be emphasized. Prezi will automatically zoom in to this item and it is possible to return to the regular presentation path by continuing the presentation normally.</w:t>
      </w:r>
    </w:p>
    <w:p w14:paraId="40B6D705" w14:textId="77777777" w:rsidR="00096226" w:rsidRPr="00096226" w:rsidRDefault="00096226" w:rsidP="00096226">
      <w:pPr>
        <w:spacing w:line="276" w:lineRule="auto"/>
        <w:rPr>
          <w:rFonts w:asciiTheme="majorHAnsi" w:hAnsiTheme="majorHAnsi" w:cstheme="majorHAnsi"/>
        </w:rPr>
      </w:pPr>
    </w:p>
    <w:p w14:paraId="4163B3D5" w14:textId="77777777" w:rsidR="00096226" w:rsidRPr="00096226" w:rsidRDefault="00096226" w:rsidP="00096226">
      <w:pPr>
        <w:spacing w:line="276" w:lineRule="auto"/>
        <w:rPr>
          <w:rFonts w:asciiTheme="majorHAnsi" w:hAnsiTheme="majorHAnsi" w:cstheme="majorHAnsi"/>
        </w:rPr>
      </w:pPr>
    </w:p>
    <w:p w14:paraId="28F6C421" w14:textId="77777777" w:rsidR="00AD5245" w:rsidRPr="00096226" w:rsidRDefault="00096226" w:rsidP="00096226">
      <w:pPr>
        <w:pStyle w:val="Heading2"/>
        <w:rPr>
          <w:rFonts w:cstheme="majorHAnsi"/>
        </w:rPr>
      </w:pPr>
      <w:bookmarkStart w:id="29" w:name="_Toc443033589"/>
      <w:r w:rsidRPr="00096226">
        <w:rPr>
          <w:rFonts w:cstheme="majorHAnsi"/>
        </w:rPr>
        <w:t xml:space="preserve">2.3 </w:t>
      </w:r>
      <w:r w:rsidR="00AD5245" w:rsidRPr="00096226">
        <w:rPr>
          <w:rFonts w:cstheme="majorHAnsi"/>
        </w:rPr>
        <w:t>Prezi Scalability</w:t>
      </w:r>
      <w:bookmarkEnd w:id="29"/>
    </w:p>
    <w:p w14:paraId="1DCEDFFC" w14:textId="77777777" w:rsidR="00F431DF" w:rsidRPr="00096226" w:rsidRDefault="00F431DF" w:rsidP="0031555B">
      <w:pPr>
        <w:spacing w:line="276" w:lineRule="auto"/>
        <w:rPr>
          <w:rFonts w:asciiTheme="majorHAnsi" w:hAnsiTheme="majorHAnsi" w:cstheme="majorHAnsi"/>
        </w:rPr>
      </w:pPr>
      <w:r w:rsidRPr="00096226">
        <w:rPr>
          <w:rFonts w:asciiTheme="majorHAnsi" w:hAnsiTheme="majorHAnsi" w:cstheme="majorHAnsi"/>
        </w:rPr>
        <w:t xml:space="preserve">Prezi works well for any </w:t>
      </w:r>
      <w:r w:rsidR="00C4221F" w:rsidRPr="00096226">
        <w:rPr>
          <w:rFonts w:asciiTheme="majorHAnsi" w:hAnsiTheme="majorHAnsi" w:cstheme="majorHAnsi"/>
        </w:rPr>
        <w:t>type</w:t>
      </w:r>
      <w:r w:rsidRPr="00096226">
        <w:rPr>
          <w:rFonts w:asciiTheme="majorHAnsi" w:hAnsiTheme="majorHAnsi" w:cstheme="majorHAnsi"/>
        </w:rPr>
        <w:t xml:space="preserve"> of group work</w:t>
      </w:r>
      <w:r w:rsidR="005160EB" w:rsidRPr="00096226">
        <w:rPr>
          <w:rFonts w:asciiTheme="majorHAnsi" w:hAnsiTheme="majorHAnsi" w:cstheme="majorHAnsi"/>
        </w:rPr>
        <w:t xml:space="preserve"> (up to 10 users)</w:t>
      </w:r>
      <w:r w:rsidRPr="00096226">
        <w:rPr>
          <w:rFonts w:asciiTheme="majorHAnsi" w:hAnsiTheme="majorHAnsi" w:cstheme="majorHAnsi"/>
        </w:rPr>
        <w:t>. It allows one person to own the presentation but up to 10 people to work on it at the same time. This makes it possible for different people to work on different parts of a presentation. It’s easy to see what anyone else is working on. There is also the ability to present to a group of remote users. This could be used in remote conference calls and is definitely a benefit of Prezi.</w:t>
      </w:r>
      <w:r w:rsidR="0019075A" w:rsidRPr="00096226">
        <w:rPr>
          <w:rFonts w:asciiTheme="majorHAnsi" w:hAnsiTheme="majorHAnsi" w:cstheme="majorHAnsi"/>
        </w:rPr>
        <w:t xml:space="preserve"> On the other hand though, it only allows for one person to “own” the document and requires this person to send out new invitations to editors every 10 days.</w:t>
      </w:r>
      <w:r w:rsidR="000B7F90" w:rsidRPr="00096226">
        <w:rPr>
          <w:rFonts w:asciiTheme="majorHAnsi" w:hAnsiTheme="majorHAnsi" w:cstheme="majorHAnsi"/>
        </w:rPr>
        <w:t xml:space="preserve"> Exporting is available but there does not appear to be a way to import a previously exported presentation into Prezi for editing.</w:t>
      </w:r>
    </w:p>
    <w:p w14:paraId="247390A7" w14:textId="77777777" w:rsidR="00555392" w:rsidRPr="00096226" w:rsidRDefault="00555392" w:rsidP="0031555B">
      <w:pPr>
        <w:spacing w:line="276" w:lineRule="auto"/>
        <w:rPr>
          <w:rFonts w:asciiTheme="majorHAnsi" w:hAnsiTheme="majorHAnsi" w:cstheme="majorHAnsi"/>
        </w:rPr>
      </w:pPr>
    </w:p>
    <w:p w14:paraId="008122CD" w14:textId="77777777" w:rsidR="00555392" w:rsidRPr="00096226" w:rsidRDefault="00FA6A7B" w:rsidP="0031555B">
      <w:pPr>
        <w:spacing w:line="276" w:lineRule="auto"/>
        <w:rPr>
          <w:rFonts w:asciiTheme="majorHAnsi" w:hAnsiTheme="majorHAnsi" w:cstheme="majorHAnsi"/>
        </w:rPr>
      </w:pPr>
      <w:r w:rsidRPr="00096226">
        <w:rPr>
          <w:rFonts w:asciiTheme="majorHAnsi" w:hAnsiTheme="majorHAnsi" w:cstheme="majorHAnsi"/>
        </w:rPr>
        <w:t>Prezi automatically saves the work you’ve done on a slide. It does this fairly frequently and it ensures that even if you lose connection you can resume right where you left off.</w:t>
      </w:r>
    </w:p>
    <w:p w14:paraId="7520B490" w14:textId="77777777" w:rsidR="00FA6A7B" w:rsidRPr="00096226" w:rsidRDefault="00FA6A7B" w:rsidP="0031555B">
      <w:pPr>
        <w:spacing w:line="276" w:lineRule="auto"/>
        <w:rPr>
          <w:rFonts w:asciiTheme="majorHAnsi" w:hAnsiTheme="majorHAnsi" w:cstheme="majorHAnsi"/>
        </w:rPr>
      </w:pPr>
    </w:p>
    <w:p w14:paraId="02BBEAF5" w14:textId="77777777" w:rsidR="00FA6A7B" w:rsidRPr="00096226" w:rsidRDefault="006868DB" w:rsidP="0031555B">
      <w:pPr>
        <w:spacing w:line="276" w:lineRule="auto"/>
        <w:rPr>
          <w:rFonts w:asciiTheme="majorHAnsi" w:hAnsiTheme="majorHAnsi" w:cstheme="majorHAnsi"/>
        </w:rPr>
      </w:pPr>
      <w:r w:rsidRPr="00096226">
        <w:rPr>
          <w:rFonts w:asciiTheme="majorHAnsi" w:hAnsiTheme="majorHAnsi" w:cstheme="majorHAnsi"/>
        </w:rPr>
        <w:t xml:space="preserve">Prezi uses the same keyboard shortcut that the operating system uses to undo or redo something. </w:t>
      </w:r>
      <w:r w:rsidR="00F0361B" w:rsidRPr="00096226">
        <w:rPr>
          <w:rFonts w:asciiTheme="majorHAnsi" w:hAnsiTheme="majorHAnsi" w:cstheme="majorHAnsi"/>
        </w:rPr>
        <w:t xml:space="preserve">The keyboard shortcuts are even modified to match the operating system (e.g.  </w:t>
      </w:r>
      <w:r w:rsidR="00595C87" w:rsidRPr="00096226">
        <w:rPr>
          <w:rFonts w:asciiTheme="majorHAnsi" w:hAnsiTheme="majorHAnsi" w:cstheme="majorHAnsi"/>
        </w:rPr>
        <w:t xml:space="preserve">CTRL </w:t>
      </w:r>
      <w:r w:rsidR="00F0361B" w:rsidRPr="00096226">
        <w:rPr>
          <w:rFonts w:asciiTheme="majorHAnsi" w:hAnsiTheme="majorHAnsi" w:cstheme="majorHAnsi"/>
        </w:rPr>
        <w:t>+</w:t>
      </w:r>
      <w:r w:rsidR="00595C87" w:rsidRPr="00096226">
        <w:rPr>
          <w:rFonts w:asciiTheme="majorHAnsi" w:hAnsiTheme="majorHAnsi" w:cstheme="majorHAnsi"/>
        </w:rPr>
        <w:t xml:space="preserve"> Z</w:t>
      </w:r>
      <w:r w:rsidR="00F0361B" w:rsidRPr="00096226">
        <w:rPr>
          <w:rFonts w:asciiTheme="majorHAnsi" w:hAnsiTheme="majorHAnsi" w:cstheme="majorHAnsi"/>
        </w:rPr>
        <w:t xml:space="preserve"> on windows</w:t>
      </w:r>
      <w:r w:rsidR="009902B4" w:rsidRPr="00096226">
        <w:rPr>
          <w:rFonts w:asciiTheme="majorHAnsi" w:hAnsiTheme="majorHAnsi" w:cstheme="majorHAnsi"/>
        </w:rPr>
        <w:t xml:space="preserve"> and</w:t>
      </w:r>
      <w:r w:rsidR="00F0361B" w:rsidRPr="00096226">
        <w:rPr>
          <w:rFonts w:asciiTheme="majorHAnsi" w:hAnsiTheme="majorHAnsi" w:cstheme="majorHAnsi"/>
        </w:rPr>
        <w:t xml:space="preserve"> CMD</w:t>
      </w:r>
      <w:r w:rsidR="00595C87" w:rsidRPr="00096226">
        <w:rPr>
          <w:rFonts w:asciiTheme="majorHAnsi" w:hAnsiTheme="majorHAnsi" w:cstheme="majorHAnsi"/>
        </w:rPr>
        <w:t xml:space="preserve"> </w:t>
      </w:r>
      <w:r w:rsidR="00F0361B" w:rsidRPr="00096226">
        <w:rPr>
          <w:rFonts w:asciiTheme="majorHAnsi" w:hAnsiTheme="majorHAnsi" w:cstheme="majorHAnsi"/>
        </w:rPr>
        <w:t>+</w:t>
      </w:r>
      <w:r w:rsidR="00595C87" w:rsidRPr="00096226">
        <w:rPr>
          <w:rFonts w:asciiTheme="majorHAnsi" w:hAnsiTheme="majorHAnsi" w:cstheme="majorHAnsi"/>
        </w:rPr>
        <w:t xml:space="preserve"> Z</w:t>
      </w:r>
      <w:r w:rsidR="00F0361B" w:rsidRPr="00096226">
        <w:rPr>
          <w:rFonts w:asciiTheme="majorHAnsi" w:hAnsiTheme="majorHAnsi" w:cstheme="majorHAnsi"/>
        </w:rPr>
        <w:t xml:space="preserve"> on Mac). </w:t>
      </w:r>
      <w:r w:rsidRPr="00096226">
        <w:rPr>
          <w:rFonts w:asciiTheme="majorHAnsi" w:hAnsiTheme="majorHAnsi" w:cstheme="majorHAnsi"/>
        </w:rPr>
        <w:t>This makes it easy to work with the application and gives the web application a native feel.</w:t>
      </w:r>
      <w:r w:rsidR="00F0361B" w:rsidRPr="00096226">
        <w:rPr>
          <w:rFonts w:asciiTheme="majorHAnsi" w:hAnsiTheme="majorHAnsi" w:cstheme="majorHAnsi"/>
        </w:rPr>
        <w:t xml:space="preserve"> </w:t>
      </w:r>
    </w:p>
    <w:p w14:paraId="7E317492" w14:textId="77777777" w:rsidR="00976378" w:rsidRPr="00096226" w:rsidRDefault="00976378" w:rsidP="0031555B">
      <w:pPr>
        <w:spacing w:line="276" w:lineRule="auto"/>
        <w:rPr>
          <w:rFonts w:asciiTheme="majorHAnsi" w:hAnsiTheme="majorHAnsi" w:cstheme="majorHAnsi"/>
        </w:rPr>
      </w:pPr>
    </w:p>
    <w:p w14:paraId="4A51EE64" w14:textId="77777777" w:rsidR="00DC521B" w:rsidRPr="00096226" w:rsidRDefault="00976378" w:rsidP="0031555B">
      <w:pPr>
        <w:spacing w:line="276" w:lineRule="auto"/>
        <w:rPr>
          <w:rFonts w:asciiTheme="majorHAnsi" w:hAnsiTheme="majorHAnsi" w:cstheme="majorHAnsi"/>
        </w:rPr>
      </w:pPr>
      <w:r w:rsidRPr="00096226">
        <w:rPr>
          <w:rFonts w:asciiTheme="majorHAnsi" w:hAnsiTheme="majorHAnsi" w:cstheme="majorHAnsi"/>
        </w:rPr>
        <w:t xml:space="preserve">Prezi allows for easy integration in a website by simply using the embed code provided. It also allows you to control how users can interact with the presentation. They can be free to zoom or you can force them to use the basic navigation arrows only. </w:t>
      </w:r>
    </w:p>
    <w:p w14:paraId="44334BB8" w14:textId="77777777" w:rsidR="00CF3C28" w:rsidRDefault="00DC521B" w:rsidP="00CF3C28">
      <w:pPr>
        <w:spacing w:line="276" w:lineRule="auto"/>
        <w:rPr>
          <w:rFonts w:asciiTheme="majorHAnsi" w:hAnsiTheme="majorHAnsi" w:cstheme="majorHAnsi"/>
        </w:rPr>
      </w:pPr>
      <w:r w:rsidRPr="00096226">
        <w:rPr>
          <w:rFonts w:asciiTheme="majorHAnsi" w:hAnsiTheme="majorHAnsi" w:cstheme="majorHAnsi"/>
        </w:rPr>
        <w:t>Overall Prezi is a great piece of software and very good for educational purposes, especially given the education tier. It’s easy to use and has a very nice feature set and helps create very attractive presentations.</w:t>
      </w:r>
      <w:r w:rsidR="007E1581" w:rsidRPr="00096226">
        <w:rPr>
          <w:rFonts w:asciiTheme="majorHAnsi" w:hAnsiTheme="majorHAnsi" w:cstheme="majorHAnsi"/>
        </w:rPr>
        <w:t xml:space="preserve"> </w:t>
      </w:r>
      <w:bookmarkStart w:id="30" w:name="_Toc318274860"/>
    </w:p>
    <w:p w14:paraId="7EECA011" w14:textId="77777777" w:rsidR="00CF3C28" w:rsidRDefault="00CF3C28" w:rsidP="00CF3C28">
      <w:pPr>
        <w:spacing w:line="276" w:lineRule="auto"/>
        <w:rPr>
          <w:rFonts w:asciiTheme="majorHAnsi" w:hAnsiTheme="majorHAnsi" w:cstheme="majorHAnsi"/>
        </w:rPr>
      </w:pPr>
    </w:p>
    <w:p w14:paraId="56C59E4A" w14:textId="77777777" w:rsidR="00FF5FBB" w:rsidRPr="00096226" w:rsidRDefault="00FF5FBB" w:rsidP="00CF3C28">
      <w:pPr>
        <w:pStyle w:val="Heading1"/>
        <w:rPr>
          <w:sz w:val="24"/>
          <w:szCs w:val="24"/>
        </w:rPr>
      </w:pPr>
      <w:bookmarkStart w:id="31" w:name="_Toc443033590"/>
      <w:r w:rsidRPr="00096226">
        <w:t>SlideRocket</w:t>
      </w:r>
      <w:bookmarkEnd w:id="30"/>
      <w:bookmarkEnd w:id="31"/>
    </w:p>
    <w:p w14:paraId="76566F4C" w14:textId="77777777" w:rsidR="00D809D3" w:rsidRPr="00096226" w:rsidRDefault="00FF5FBB" w:rsidP="0031555B">
      <w:pPr>
        <w:spacing w:line="276" w:lineRule="auto"/>
        <w:rPr>
          <w:rFonts w:asciiTheme="majorHAnsi" w:hAnsiTheme="majorHAnsi" w:cstheme="majorHAnsi"/>
        </w:rPr>
      </w:pPr>
      <w:r w:rsidRPr="00096226">
        <w:rPr>
          <w:rFonts w:asciiTheme="majorHAnsi" w:hAnsiTheme="majorHAnsi" w:cstheme="majorHAnsi"/>
        </w:rPr>
        <w:t>SlideRocket is a more traditional</w:t>
      </w:r>
      <w:r w:rsidR="002338AE" w:rsidRPr="00096226">
        <w:rPr>
          <w:rFonts w:asciiTheme="majorHAnsi" w:hAnsiTheme="majorHAnsi" w:cstheme="majorHAnsi"/>
        </w:rPr>
        <w:t xml:space="preserve"> type of</w:t>
      </w:r>
      <w:r w:rsidRPr="00096226">
        <w:rPr>
          <w:rFonts w:asciiTheme="majorHAnsi" w:hAnsiTheme="majorHAnsi" w:cstheme="majorHAnsi"/>
        </w:rPr>
        <w:t xml:space="preserve"> presentation software in that it keeps the concept of slides. </w:t>
      </w:r>
      <w:r w:rsidR="00326D8A" w:rsidRPr="00096226">
        <w:rPr>
          <w:rFonts w:asciiTheme="majorHAnsi" w:hAnsiTheme="majorHAnsi" w:cstheme="majorHAnsi"/>
        </w:rPr>
        <w:t>The idea behind this product seems to be to create a slideshow to put on a website for everyone to see.</w:t>
      </w:r>
      <w:r w:rsidR="00892143" w:rsidRPr="00096226">
        <w:rPr>
          <w:rFonts w:asciiTheme="majorHAnsi" w:hAnsiTheme="majorHAnsi" w:cstheme="majorHAnsi"/>
        </w:rPr>
        <w:t xml:space="preserve"> It also allows for hosting a “meeting” where viewers can see the presentation as you present it.</w:t>
      </w:r>
      <w:r w:rsidR="00326D8A" w:rsidRPr="00096226">
        <w:rPr>
          <w:rFonts w:asciiTheme="majorHAnsi" w:hAnsiTheme="majorHAnsi" w:cstheme="majorHAnsi"/>
        </w:rPr>
        <w:t xml:space="preserve"> It allows viewing on modern browsers including phone browsers and has an iPad and iPhone native application. </w:t>
      </w:r>
    </w:p>
    <w:p w14:paraId="6CF89E75" w14:textId="77777777" w:rsidR="00D809D3" w:rsidRPr="00096226" w:rsidRDefault="00D809D3" w:rsidP="0031555B">
      <w:pPr>
        <w:spacing w:line="276" w:lineRule="auto"/>
        <w:rPr>
          <w:rFonts w:asciiTheme="majorHAnsi" w:hAnsiTheme="majorHAnsi" w:cstheme="majorHAnsi"/>
        </w:rPr>
      </w:pPr>
    </w:p>
    <w:p w14:paraId="18E3E56B" w14:textId="77777777" w:rsidR="00096226" w:rsidRPr="00096226" w:rsidRDefault="00D809D3" w:rsidP="00096226">
      <w:pPr>
        <w:spacing w:line="276" w:lineRule="auto"/>
        <w:rPr>
          <w:rFonts w:asciiTheme="majorHAnsi" w:hAnsiTheme="majorHAnsi" w:cstheme="majorHAnsi"/>
        </w:rPr>
      </w:pPr>
      <w:r w:rsidRPr="00096226">
        <w:rPr>
          <w:rFonts w:asciiTheme="majorHAnsi" w:hAnsiTheme="majorHAnsi" w:cstheme="majorHAnsi"/>
        </w:rPr>
        <w:t>SlideRocket would actually be very useful for a company that wants to provide help documents in the form o</w:t>
      </w:r>
      <w:r w:rsidR="005136B7" w:rsidRPr="00096226">
        <w:rPr>
          <w:rFonts w:asciiTheme="majorHAnsi" w:hAnsiTheme="majorHAnsi" w:cstheme="majorHAnsi"/>
        </w:rPr>
        <w:t>f</w:t>
      </w:r>
      <w:r w:rsidRPr="00096226">
        <w:rPr>
          <w:rFonts w:asciiTheme="majorHAnsi" w:hAnsiTheme="majorHAnsi" w:cstheme="majorHAnsi"/>
        </w:rPr>
        <w:t xml:space="preserve"> slideshow presentations and wishes to gather feedback (pro version only) on these slides and their products. It allows this by integrating survey form items into the slides. As well, it provides analytical information about slide usage (time spent on each slide</w:t>
      </w:r>
      <w:r w:rsidR="0087751F" w:rsidRPr="00096226">
        <w:rPr>
          <w:rFonts w:asciiTheme="majorHAnsi" w:hAnsiTheme="majorHAnsi" w:cstheme="majorHAnsi"/>
        </w:rPr>
        <w:t>), which</w:t>
      </w:r>
      <w:r w:rsidRPr="00096226">
        <w:rPr>
          <w:rFonts w:asciiTheme="majorHAnsi" w:hAnsiTheme="majorHAnsi" w:cstheme="majorHAnsi"/>
        </w:rPr>
        <w:t xml:space="preserve"> is helpful to indicate problem areas</w:t>
      </w:r>
      <w:r w:rsidR="00B737F6" w:rsidRPr="00096226">
        <w:rPr>
          <w:rFonts w:asciiTheme="majorHAnsi" w:hAnsiTheme="majorHAnsi" w:cstheme="majorHAnsi"/>
        </w:rPr>
        <w:t xml:space="preserve"> in a slide set</w:t>
      </w:r>
      <w:r w:rsidRPr="00096226">
        <w:rPr>
          <w:rFonts w:asciiTheme="majorHAnsi" w:hAnsiTheme="majorHAnsi" w:cstheme="majorHAnsi"/>
        </w:rPr>
        <w:t>.</w:t>
      </w:r>
      <w:r w:rsidR="00326D8A" w:rsidRPr="00096226">
        <w:rPr>
          <w:rFonts w:asciiTheme="majorHAnsi" w:hAnsiTheme="majorHAnsi" w:cstheme="majorHAnsi"/>
        </w:rPr>
        <w:t xml:space="preserve"> </w:t>
      </w:r>
    </w:p>
    <w:p w14:paraId="79E4F789" w14:textId="77777777" w:rsidR="00096226" w:rsidRPr="00096226" w:rsidRDefault="00096226" w:rsidP="00096226">
      <w:pPr>
        <w:spacing w:line="276" w:lineRule="auto"/>
        <w:rPr>
          <w:rFonts w:asciiTheme="majorHAnsi" w:hAnsiTheme="majorHAnsi" w:cstheme="majorHAnsi"/>
        </w:rPr>
      </w:pPr>
    </w:p>
    <w:p w14:paraId="5FF92F6A" w14:textId="77777777" w:rsidR="00AD5245" w:rsidRPr="00096226" w:rsidRDefault="00096226" w:rsidP="00096226">
      <w:pPr>
        <w:pStyle w:val="Heading2"/>
        <w:rPr>
          <w:rFonts w:cstheme="majorHAnsi"/>
        </w:rPr>
      </w:pPr>
      <w:bookmarkStart w:id="32" w:name="_Toc443033591"/>
      <w:r w:rsidRPr="00096226">
        <w:rPr>
          <w:rFonts w:cstheme="majorHAnsi"/>
        </w:rPr>
        <w:t xml:space="preserve">3.1 </w:t>
      </w:r>
      <w:r w:rsidR="00AD5245" w:rsidRPr="00096226">
        <w:rPr>
          <w:rFonts w:cstheme="majorHAnsi"/>
        </w:rPr>
        <w:t>SlideRocket Features</w:t>
      </w:r>
      <w:bookmarkEnd w:id="32"/>
    </w:p>
    <w:p w14:paraId="759CDE08" w14:textId="77777777" w:rsidR="00892143" w:rsidRPr="00096226" w:rsidRDefault="004862B4" w:rsidP="0031555B">
      <w:pPr>
        <w:spacing w:line="276" w:lineRule="auto"/>
        <w:rPr>
          <w:rFonts w:asciiTheme="majorHAnsi" w:hAnsiTheme="majorHAnsi" w:cstheme="majorHAnsi"/>
        </w:rPr>
      </w:pPr>
      <w:r w:rsidRPr="00096226">
        <w:rPr>
          <w:rFonts w:asciiTheme="majorHAnsi" w:hAnsiTheme="majorHAnsi" w:cstheme="majorHAnsi"/>
        </w:rPr>
        <w:t xml:space="preserve">SlideRocket actually supports importing previously created PowerPoint presentations and converting them into SlideRocket format. </w:t>
      </w:r>
      <w:r w:rsidR="001578BB" w:rsidRPr="00096226">
        <w:rPr>
          <w:rFonts w:asciiTheme="majorHAnsi" w:hAnsiTheme="majorHAnsi" w:cstheme="majorHAnsi"/>
        </w:rPr>
        <w:t xml:space="preserve"> This is very useful if a presentation needs to be published after it has been used because it prevents the need to recreate the presentation. </w:t>
      </w:r>
    </w:p>
    <w:p w14:paraId="1DFEC1A9" w14:textId="77777777" w:rsidR="0012509F" w:rsidRPr="00096226" w:rsidRDefault="0012509F" w:rsidP="0031555B">
      <w:pPr>
        <w:spacing w:line="276" w:lineRule="auto"/>
        <w:rPr>
          <w:rFonts w:asciiTheme="majorHAnsi" w:hAnsiTheme="majorHAnsi" w:cstheme="majorHAnsi"/>
        </w:rPr>
      </w:pPr>
    </w:p>
    <w:p w14:paraId="51582179" w14:textId="77777777" w:rsidR="0012509F" w:rsidRPr="00096226" w:rsidRDefault="00892143" w:rsidP="0031555B">
      <w:pPr>
        <w:spacing w:line="276" w:lineRule="auto"/>
        <w:rPr>
          <w:rFonts w:asciiTheme="majorHAnsi" w:hAnsiTheme="majorHAnsi" w:cstheme="majorHAnsi"/>
        </w:rPr>
      </w:pPr>
      <w:r w:rsidRPr="00096226">
        <w:rPr>
          <w:rFonts w:asciiTheme="majorHAnsi" w:hAnsiTheme="majorHAnsi" w:cstheme="majorHAnsi"/>
        </w:rPr>
        <w:t xml:space="preserve">The interesting thing about SlideRocket is that it allows for integration of a lot of different content types. One can integrate images, videos, </w:t>
      </w:r>
      <w:r w:rsidR="00E074E5" w:rsidRPr="00096226">
        <w:rPr>
          <w:rFonts w:asciiTheme="majorHAnsi" w:hAnsiTheme="majorHAnsi" w:cstheme="majorHAnsi"/>
        </w:rPr>
        <w:t>charts and graphs, tables and even automatically updating twitter searches</w:t>
      </w:r>
      <w:r w:rsidR="00E24722" w:rsidRPr="00096226">
        <w:rPr>
          <w:rFonts w:asciiTheme="majorHAnsi" w:hAnsiTheme="majorHAnsi" w:cstheme="majorHAnsi"/>
        </w:rPr>
        <w:t xml:space="preserve"> and stock quot</w:t>
      </w:r>
      <w:r w:rsidR="00A72D54" w:rsidRPr="00096226">
        <w:rPr>
          <w:rFonts w:asciiTheme="majorHAnsi" w:hAnsiTheme="majorHAnsi" w:cstheme="majorHAnsi"/>
        </w:rPr>
        <w:t>es</w:t>
      </w:r>
      <w:r w:rsidR="00E074E5" w:rsidRPr="00096226">
        <w:rPr>
          <w:rFonts w:asciiTheme="majorHAnsi" w:hAnsiTheme="majorHAnsi" w:cstheme="majorHAnsi"/>
        </w:rPr>
        <w:t xml:space="preserve">. </w:t>
      </w:r>
      <w:r w:rsidR="007215F1" w:rsidRPr="00096226">
        <w:rPr>
          <w:rFonts w:asciiTheme="majorHAnsi" w:hAnsiTheme="majorHAnsi" w:cstheme="majorHAnsi"/>
        </w:rPr>
        <w:t>The aim here appears to be to keep the information in the slides easy to use, easy to update and in the case of twitter searches and stock quotes, automatically updated.</w:t>
      </w:r>
      <w:r w:rsidR="00487C1B" w:rsidRPr="00096226">
        <w:rPr>
          <w:rFonts w:asciiTheme="majorHAnsi" w:hAnsiTheme="majorHAnsi" w:cstheme="majorHAnsi"/>
        </w:rPr>
        <w:t xml:space="preserve"> </w:t>
      </w:r>
      <w:r w:rsidR="00BE35D1" w:rsidRPr="00096226">
        <w:rPr>
          <w:rFonts w:asciiTheme="majorHAnsi" w:hAnsiTheme="majorHAnsi" w:cstheme="majorHAnsi"/>
        </w:rPr>
        <w:t>However, it does not support integration of YouTube videos.</w:t>
      </w:r>
    </w:p>
    <w:p w14:paraId="3D08F7D3" w14:textId="77777777" w:rsidR="008063BF" w:rsidRDefault="0012509F" w:rsidP="008063BF">
      <w:pPr>
        <w:keepNext/>
        <w:spacing w:line="276" w:lineRule="auto"/>
      </w:pPr>
      <w:r w:rsidRPr="00096226">
        <w:rPr>
          <w:rFonts w:asciiTheme="majorHAnsi" w:hAnsiTheme="majorHAnsi" w:cstheme="majorHAnsi"/>
          <w:noProof/>
          <w:lang w:val="en-CA" w:eastAsia="en-CA"/>
        </w:rPr>
        <w:drawing>
          <wp:inline distT="0" distB="0" distL="0" distR="0" wp14:anchorId="45858E20" wp14:editId="2FAA47AE">
            <wp:extent cx="5486400" cy="2862580"/>
            <wp:effectExtent l="19050" t="0" r="0" b="0"/>
            <wp:docPr id="3" name="Picture 1" descr="sliderocket_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rocket_barchart.png"/>
                    <pic:cNvPicPr/>
                  </pic:nvPicPr>
                  <pic:blipFill>
                    <a:blip r:embed="rId17" cstate="print"/>
                    <a:stretch>
                      <a:fillRect/>
                    </a:stretch>
                  </pic:blipFill>
                  <pic:spPr>
                    <a:xfrm>
                      <a:off x="0" y="0"/>
                      <a:ext cx="5486400" cy="2862580"/>
                    </a:xfrm>
                    <a:prstGeom prst="rect">
                      <a:avLst/>
                    </a:prstGeom>
                  </pic:spPr>
                </pic:pic>
              </a:graphicData>
            </a:graphic>
          </wp:inline>
        </w:drawing>
      </w:r>
    </w:p>
    <w:p w14:paraId="1C181D77" w14:textId="77777777" w:rsidR="00E036E6" w:rsidRPr="00096226" w:rsidRDefault="008063BF" w:rsidP="008063BF">
      <w:pPr>
        <w:pStyle w:val="Caption"/>
        <w:rPr>
          <w:rFonts w:cstheme="majorHAnsi"/>
        </w:rPr>
      </w:pPr>
      <w:bookmarkStart w:id="33" w:name="_Toc443033496"/>
      <w:bookmarkStart w:id="34" w:name="_Toc443033592"/>
      <w:r>
        <w:t xml:space="preserve">Figure </w:t>
      </w:r>
      <w:r w:rsidR="009A5572">
        <w:fldChar w:fldCharType="begin"/>
      </w:r>
      <w:r w:rsidR="009A5572">
        <w:instrText xml:space="preserve"> STYLEREF 1 \s </w:instrText>
      </w:r>
      <w:r w:rsidR="009A5572">
        <w:fldChar w:fldCharType="separate"/>
      </w:r>
      <w:r w:rsidR="009A5572">
        <w:rPr>
          <w:noProof/>
        </w:rPr>
        <w:t>3</w:t>
      </w:r>
      <w:r w:rsidR="009A5572">
        <w:fldChar w:fldCharType="end"/>
      </w:r>
      <w:r w:rsidR="009A5572">
        <w:noBreakHyphen/>
      </w:r>
      <w:r w:rsidR="009A5572">
        <w:fldChar w:fldCharType="begin"/>
      </w:r>
      <w:r w:rsidR="009A5572">
        <w:instrText xml:space="preserve"> SEQ Figure \* ARABIC \s 1 </w:instrText>
      </w:r>
      <w:r w:rsidR="009A5572">
        <w:fldChar w:fldCharType="separate"/>
      </w:r>
      <w:r w:rsidR="009A5572">
        <w:rPr>
          <w:noProof/>
        </w:rPr>
        <w:t>1</w:t>
      </w:r>
      <w:r w:rsidR="009A5572">
        <w:fldChar w:fldCharType="end"/>
      </w:r>
      <w:r w:rsidR="009A5572">
        <w:t xml:space="preserve"> table feature in slideRocket</w:t>
      </w:r>
      <w:bookmarkEnd w:id="33"/>
      <w:bookmarkEnd w:id="34"/>
    </w:p>
    <w:p w14:paraId="642F2077" w14:textId="77777777" w:rsidR="00493A1E" w:rsidRPr="00096226" w:rsidRDefault="00493A1E" w:rsidP="0031555B">
      <w:pPr>
        <w:spacing w:line="276" w:lineRule="auto"/>
        <w:rPr>
          <w:rFonts w:asciiTheme="majorHAnsi" w:hAnsiTheme="majorHAnsi" w:cstheme="majorHAnsi"/>
        </w:rPr>
      </w:pPr>
    </w:p>
    <w:p w14:paraId="7EFD64F2" w14:textId="77777777" w:rsidR="00FF5FBB" w:rsidRPr="00096226" w:rsidRDefault="00487C1B" w:rsidP="0031555B">
      <w:pPr>
        <w:spacing w:line="276" w:lineRule="auto"/>
        <w:rPr>
          <w:rFonts w:asciiTheme="majorHAnsi" w:hAnsiTheme="majorHAnsi" w:cstheme="majorHAnsi"/>
        </w:rPr>
      </w:pPr>
      <w:r w:rsidRPr="00096226">
        <w:rPr>
          <w:rFonts w:asciiTheme="majorHAnsi" w:hAnsiTheme="majorHAnsi" w:cstheme="majorHAnsi"/>
        </w:rPr>
        <w:t xml:space="preserve">The charts and tables are one aspect that SlideRocket definitely wins over Prezi. </w:t>
      </w:r>
      <w:r w:rsidR="0012509F" w:rsidRPr="00096226">
        <w:rPr>
          <w:rFonts w:asciiTheme="majorHAnsi" w:hAnsiTheme="majorHAnsi" w:cstheme="majorHAnsi"/>
        </w:rPr>
        <w:t>They are extremely easy to insert and use (as well as update).</w:t>
      </w:r>
      <w:r w:rsidR="000B1F72" w:rsidRPr="00096226">
        <w:rPr>
          <w:rFonts w:asciiTheme="majorHAnsi" w:hAnsiTheme="majorHAnsi" w:cstheme="majorHAnsi"/>
        </w:rPr>
        <w:t xml:space="preserve"> They are very appealing to the eye as well.</w:t>
      </w:r>
      <w:r w:rsidR="008F49F2" w:rsidRPr="00096226">
        <w:rPr>
          <w:rFonts w:asciiTheme="majorHAnsi" w:hAnsiTheme="majorHAnsi" w:cstheme="majorHAnsi"/>
        </w:rPr>
        <w:t xml:space="preserve"> Chart information can actually be linked to a Google Spreadsheet. This makes it extremely easy to manage the data in the cloud and share it with other people involved.</w:t>
      </w:r>
    </w:p>
    <w:p w14:paraId="5A169172" w14:textId="6093CBB7" w:rsidR="00E036E6" w:rsidRPr="00096226" w:rsidRDefault="00642785" w:rsidP="0031555B">
      <w:pPr>
        <w:keepNext/>
        <w:spacing w:line="276" w:lineRule="auto"/>
        <w:rPr>
          <w:rFonts w:asciiTheme="majorHAnsi" w:hAnsiTheme="majorHAnsi" w:cstheme="majorHAnsi"/>
        </w:rPr>
      </w:pPr>
      <w:r>
        <w:rPr>
          <w:rFonts w:asciiTheme="majorHAnsi" w:hAnsiTheme="majorHAnsi" w:cstheme="majorHAnsi"/>
          <w:noProof/>
          <w:lang w:val="en-CA" w:eastAsia="en-CA"/>
        </w:rPr>
        <mc:AlternateContent>
          <mc:Choice Requires="wps">
            <w:drawing>
              <wp:inline distT="0" distB="0" distL="0" distR="0" wp14:anchorId="3F5ABDF4" wp14:editId="12FBCA7D">
                <wp:extent cx="5565775" cy="4041775"/>
                <wp:effectExtent l="0" t="0" r="0" b="0"/>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775" cy="4041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D9F01" w14:textId="77777777" w:rsidR="009A5572" w:rsidRDefault="00C54DA9" w:rsidP="009A5572">
                            <w:pPr>
                              <w:keepNext/>
                            </w:pPr>
                            <w:r>
                              <w:rPr>
                                <w:noProof/>
                                <w:lang w:val="en-CA" w:eastAsia="en-CA"/>
                              </w:rPr>
                              <w:drawing>
                                <wp:inline distT="0" distB="0" distL="0" distR="0" wp14:anchorId="753084B0" wp14:editId="615F4082">
                                  <wp:extent cx="901723" cy="3197705"/>
                                  <wp:effectExtent l="0" t="0" r="0" b="0"/>
                                  <wp:docPr id="54" name="Picture 8" descr="sr_add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addshape.png"/>
                                          <pic:cNvPicPr/>
                                        </pic:nvPicPr>
                                        <pic:blipFill>
                                          <a:blip r:embed="rId18" cstate="print"/>
                                          <a:stretch>
                                            <a:fillRect/>
                                          </a:stretch>
                                        </pic:blipFill>
                                        <pic:spPr>
                                          <a:xfrm>
                                            <a:off x="0" y="0"/>
                                            <a:ext cx="905779" cy="3212090"/>
                                          </a:xfrm>
                                          <a:prstGeom prst="rect">
                                            <a:avLst/>
                                          </a:prstGeom>
                                        </pic:spPr>
                                      </pic:pic>
                                    </a:graphicData>
                                  </a:graphic>
                                </wp:inline>
                              </w:drawing>
                            </w:r>
                            <w:r>
                              <w:rPr>
                                <w:noProof/>
                                <w:lang w:val="en-CA" w:eastAsia="en-CA"/>
                              </w:rPr>
                              <w:drawing>
                                <wp:inline distT="0" distB="0" distL="0" distR="0" wp14:anchorId="1E3A9CB6" wp14:editId="499AB1A8">
                                  <wp:extent cx="1980780" cy="3209925"/>
                                  <wp:effectExtent l="19050" t="0" r="420" b="0"/>
                                  <wp:docPr id="55" name="Picture 5" descr="sr_shapesty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shapestyle1.png"/>
                                          <pic:cNvPicPr/>
                                        </pic:nvPicPr>
                                        <pic:blipFill>
                                          <a:blip r:embed="rId19" cstate="print"/>
                                          <a:stretch>
                                            <a:fillRect/>
                                          </a:stretch>
                                        </pic:blipFill>
                                        <pic:spPr>
                                          <a:xfrm>
                                            <a:off x="0" y="0"/>
                                            <a:ext cx="1980533" cy="3209524"/>
                                          </a:xfrm>
                                          <a:prstGeom prst="rect">
                                            <a:avLst/>
                                          </a:prstGeom>
                                        </pic:spPr>
                                      </pic:pic>
                                    </a:graphicData>
                                  </a:graphic>
                                </wp:inline>
                              </w:drawing>
                            </w:r>
                            <w:r w:rsidR="009A5572">
                              <w:rPr>
                                <w:noProof/>
                                <w:lang w:val="en-CA" w:eastAsia="en-CA"/>
                              </w:rPr>
                              <w:drawing>
                                <wp:inline distT="0" distB="0" distL="0" distR="0" wp14:anchorId="4E9E5512" wp14:editId="2B32619E">
                                  <wp:extent cx="1783080" cy="3223033"/>
                                  <wp:effectExtent l="0" t="0" r="0" b="0"/>
                                  <wp:docPr id="56" name="Picture 7" descr="sr_shapesty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shapestyle2.png"/>
                                          <pic:cNvPicPr/>
                                        </pic:nvPicPr>
                                        <pic:blipFill>
                                          <a:blip r:embed="rId20" cstate="print"/>
                                          <a:stretch>
                                            <a:fillRect/>
                                          </a:stretch>
                                        </pic:blipFill>
                                        <pic:spPr>
                                          <a:xfrm>
                                            <a:off x="0" y="0"/>
                                            <a:ext cx="1824587" cy="3298059"/>
                                          </a:xfrm>
                                          <a:prstGeom prst="rect">
                                            <a:avLst/>
                                          </a:prstGeom>
                                        </pic:spPr>
                                      </pic:pic>
                                    </a:graphicData>
                                  </a:graphic>
                                </wp:inline>
                              </w:drawing>
                            </w:r>
                          </w:p>
                          <w:p w14:paraId="7B59D196" w14:textId="77777777" w:rsidR="009A5572" w:rsidRDefault="009A5572" w:rsidP="009A5572">
                            <w:pPr>
                              <w:pStyle w:val="Caption"/>
                            </w:pPr>
                            <w:bookmarkStart w:id="35" w:name="_Toc443033497"/>
                            <w:bookmarkStart w:id="36" w:name="_Toc44303359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something from slideRocket</w:t>
                            </w:r>
                            <w:bookmarkEnd w:id="35"/>
                            <w:bookmarkEnd w:id="36"/>
                          </w:p>
                          <w:p w14:paraId="3FCA5ABB" w14:textId="77777777" w:rsidR="008063BF" w:rsidRDefault="008063BF" w:rsidP="008063BF">
                            <w:pPr>
                              <w:keepNext/>
                            </w:pPr>
                          </w:p>
                        </w:txbxContent>
                      </wps:txbx>
                      <wps:bodyPr rot="0" vert="horz" wrap="square" lIns="91440" tIns="45720" rIns="91440" bIns="45720" anchor="t" anchorCtr="0" upright="1">
                        <a:noAutofit/>
                      </wps:bodyPr>
                    </wps:wsp>
                  </a:graphicData>
                </a:graphic>
              </wp:inline>
            </w:drawing>
          </mc:Choice>
          <mc:Fallback>
            <w:pict>
              <v:shape w14:anchorId="3F5ABDF4" id="Text Box 7" o:spid="_x0000_s1028" type="#_x0000_t202" style="width:438.25pt;height:31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" stroked="f">
                <v:textbox>
                  <w:txbxContent>
                    <w:p w14:paraId="50CD9F01" w14:textId="77777777" w:rsidR="009A5572" w:rsidRDefault="00C54DA9" w:rsidP="009A5572">
                      <w:pPr>
                        <w:keepNext/>
                      </w:pPr>
                      <w:r>
                        <w:rPr>
                          <w:noProof/>
                          <w:lang w:val="en-CA" w:eastAsia="en-CA"/>
                        </w:rPr>
                        <w:drawing>
                          <wp:inline distT="0" distB="0" distL="0" distR="0" wp14:anchorId="753084B0" wp14:editId="615F4082">
                            <wp:extent cx="901723" cy="3197705"/>
                            <wp:effectExtent l="0" t="0" r="0" b="0"/>
                            <wp:docPr id="54" name="Picture 8" descr="sr_add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addshape.png"/>
                                    <pic:cNvPicPr/>
                                  </pic:nvPicPr>
                                  <pic:blipFill>
                                    <a:blip r:embed="rId18" cstate="print"/>
                                    <a:stretch>
                                      <a:fillRect/>
                                    </a:stretch>
                                  </pic:blipFill>
                                  <pic:spPr>
                                    <a:xfrm>
                                      <a:off x="0" y="0"/>
                                      <a:ext cx="905779" cy="3212090"/>
                                    </a:xfrm>
                                    <a:prstGeom prst="rect">
                                      <a:avLst/>
                                    </a:prstGeom>
                                  </pic:spPr>
                                </pic:pic>
                              </a:graphicData>
                            </a:graphic>
                          </wp:inline>
                        </w:drawing>
                      </w:r>
                      <w:r>
                        <w:rPr>
                          <w:noProof/>
                          <w:lang w:val="en-CA" w:eastAsia="en-CA"/>
                        </w:rPr>
                        <w:drawing>
                          <wp:inline distT="0" distB="0" distL="0" distR="0" wp14:anchorId="1E3A9CB6" wp14:editId="499AB1A8">
                            <wp:extent cx="1980780" cy="3209925"/>
                            <wp:effectExtent l="19050" t="0" r="420" b="0"/>
                            <wp:docPr id="55" name="Picture 5" descr="sr_shapesty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shapestyle1.png"/>
                                    <pic:cNvPicPr/>
                                  </pic:nvPicPr>
                                  <pic:blipFill>
                                    <a:blip r:embed="rId19" cstate="print"/>
                                    <a:stretch>
                                      <a:fillRect/>
                                    </a:stretch>
                                  </pic:blipFill>
                                  <pic:spPr>
                                    <a:xfrm>
                                      <a:off x="0" y="0"/>
                                      <a:ext cx="1980533" cy="3209524"/>
                                    </a:xfrm>
                                    <a:prstGeom prst="rect">
                                      <a:avLst/>
                                    </a:prstGeom>
                                  </pic:spPr>
                                </pic:pic>
                              </a:graphicData>
                            </a:graphic>
                          </wp:inline>
                        </w:drawing>
                      </w:r>
                      <w:r w:rsidR="009A5572">
                        <w:rPr>
                          <w:noProof/>
                          <w:lang w:val="en-CA" w:eastAsia="en-CA"/>
                        </w:rPr>
                        <w:drawing>
                          <wp:inline distT="0" distB="0" distL="0" distR="0" wp14:anchorId="4E9E5512" wp14:editId="2B32619E">
                            <wp:extent cx="1783080" cy="3223033"/>
                            <wp:effectExtent l="0" t="0" r="0" b="0"/>
                            <wp:docPr id="56" name="Picture 7" descr="sr_shapesty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shapestyle2.png"/>
                                    <pic:cNvPicPr/>
                                  </pic:nvPicPr>
                                  <pic:blipFill>
                                    <a:blip r:embed="rId20" cstate="print"/>
                                    <a:stretch>
                                      <a:fillRect/>
                                    </a:stretch>
                                  </pic:blipFill>
                                  <pic:spPr>
                                    <a:xfrm>
                                      <a:off x="0" y="0"/>
                                      <a:ext cx="1824587" cy="3298059"/>
                                    </a:xfrm>
                                    <a:prstGeom prst="rect">
                                      <a:avLst/>
                                    </a:prstGeom>
                                  </pic:spPr>
                                </pic:pic>
                              </a:graphicData>
                            </a:graphic>
                          </wp:inline>
                        </w:drawing>
                      </w:r>
                    </w:p>
                    <w:p w14:paraId="7B59D196" w14:textId="77777777" w:rsidR="009A5572" w:rsidRDefault="009A5572" w:rsidP="009A5572">
                      <w:pPr>
                        <w:pStyle w:val="Caption"/>
                      </w:pPr>
                      <w:bookmarkStart w:id="37" w:name="_Toc443033497"/>
                      <w:bookmarkStart w:id="38" w:name="_Toc443033593"/>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xml:space="preserve"> something from slideRocket</w:t>
                      </w:r>
                      <w:bookmarkEnd w:id="37"/>
                      <w:bookmarkEnd w:id="38"/>
                    </w:p>
                    <w:p w14:paraId="3FCA5ABB" w14:textId="77777777" w:rsidR="008063BF" w:rsidRDefault="008063BF" w:rsidP="008063BF">
                      <w:pPr>
                        <w:keepNext/>
                      </w:pPr>
                    </w:p>
                  </w:txbxContent>
                </v:textbox>
                <w10:anchorlock/>
              </v:shape>
            </w:pict>
          </mc:Fallback>
        </mc:AlternateContent>
      </w:r>
    </w:p>
    <w:p w14:paraId="2ED6B43B" w14:textId="77777777" w:rsidR="003A6CAF" w:rsidRPr="00096226" w:rsidRDefault="003A6CAF" w:rsidP="0031555B">
      <w:pPr>
        <w:spacing w:line="276" w:lineRule="auto"/>
        <w:rPr>
          <w:rFonts w:asciiTheme="majorHAnsi" w:hAnsiTheme="majorHAnsi" w:cstheme="majorHAnsi"/>
        </w:rPr>
      </w:pPr>
    </w:p>
    <w:p w14:paraId="7DCD11E6" w14:textId="77777777" w:rsidR="00D81F93" w:rsidRDefault="00D81F93" w:rsidP="0031555B">
      <w:pPr>
        <w:spacing w:line="276" w:lineRule="auto"/>
        <w:rPr>
          <w:rFonts w:asciiTheme="majorHAnsi" w:hAnsiTheme="majorHAnsi" w:cstheme="majorHAnsi"/>
        </w:rPr>
      </w:pPr>
    </w:p>
    <w:p w14:paraId="3F3495EC" w14:textId="77777777" w:rsidR="00831850" w:rsidRPr="00096226" w:rsidRDefault="00831850" w:rsidP="0031555B">
      <w:pPr>
        <w:spacing w:line="276" w:lineRule="auto"/>
        <w:rPr>
          <w:rFonts w:asciiTheme="majorHAnsi" w:hAnsiTheme="majorHAnsi" w:cstheme="majorHAnsi"/>
        </w:rPr>
      </w:pPr>
    </w:p>
    <w:p w14:paraId="5F6851D4" w14:textId="77777777" w:rsidR="00D81F93" w:rsidRPr="00096226" w:rsidRDefault="00D81F93" w:rsidP="0031555B">
      <w:pPr>
        <w:spacing w:line="276" w:lineRule="auto"/>
        <w:rPr>
          <w:rFonts w:asciiTheme="majorHAnsi" w:hAnsiTheme="majorHAnsi" w:cstheme="majorHAnsi"/>
        </w:rPr>
      </w:pPr>
      <w:r w:rsidRPr="00096226">
        <w:rPr>
          <w:rFonts w:asciiTheme="majorHAnsi" w:hAnsiTheme="majorHAnsi" w:cstheme="majorHAnsi"/>
        </w:rPr>
        <w:t>Shapes are very easy to input and there is a larger selection of shapes to choose from than Prezi.  They are easy to manipulate and style</w:t>
      </w:r>
      <w:r w:rsidR="003A6CAF" w:rsidRPr="00096226">
        <w:rPr>
          <w:rFonts w:asciiTheme="majorHAnsi" w:hAnsiTheme="majorHAnsi" w:cstheme="majorHAnsi"/>
        </w:rPr>
        <w:t xml:space="preserve"> and they have a lot of options to do so.</w:t>
      </w:r>
      <w:r w:rsidR="00EF0EBA" w:rsidRPr="00096226">
        <w:rPr>
          <w:rFonts w:asciiTheme="majorHAnsi" w:hAnsiTheme="majorHAnsi" w:cstheme="majorHAnsi"/>
        </w:rPr>
        <w:t xml:space="preserve"> This same styling is available to every </w:t>
      </w:r>
      <w:r w:rsidR="00AC2C74" w:rsidRPr="00096226">
        <w:rPr>
          <w:rFonts w:asciiTheme="majorHAnsi" w:hAnsiTheme="majorHAnsi" w:cstheme="majorHAnsi"/>
        </w:rPr>
        <w:t xml:space="preserve">item type in a </w:t>
      </w:r>
      <w:r w:rsidR="00EF0EBA" w:rsidRPr="00096226">
        <w:rPr>
          <w:rFonts w:asciiTheme="majorHAnsi" w:hAnsiTheme="majorHAnsi" w:cstheme="majorHAnsi"/>
        </w:rPr>
        <w:t>presentation. This is especially useful to customize t</w:t>
      </w:r>
      <w:r w:rsidR="00AC2C74" w:rsidRPr="00096226">
        <w:rPr>
          <w:rFonts w:asciiTheme="majorHAnsi" w:hAnsiTheme="majorHAnsi" w:cstheme="majorHAnsi"/>
        </w:rPr>
        <w:t>he appearance of text on slides and to move things around on a slide</w:t>
      </w:r>
      <w:r w:rsidR="003D5429" w:rsidRPr="00096226">
        <w:rPr>
          <w:rFonts w:asciiTheme="majorHAnsi" w:hAnsiTheme="majorHAnsi" w:cstheme="majorHAnsi"/>
        </w:rPr>
        <w:t xml:space="preserve"> and gives a lot of control to the user.</w:t>
      </w:r>
    </w:p>
    <w:p w14:paraId="40181CB7" w14:textId="77777777" w:rsidR="00487C1B" w:rsidRPr="00096226" w:rsidRDefault="00487C1B" w:rsidP="0031555B">
      <w:pPr>
        <w:spacing w:line="276" w:lineRule="auto"/>
        <w:rPr>
          <w:rFonts w:asciiTheme="majorHAnsi" w:hAnsiTheme="majorHAnsi" w:cstheme="majorHAnsi"/>
        </w:rPr>
      </w:pPr>
    </w:p>
    <w:p w14:paraId="78126521" w14:textId="77777777" w:rsidR="00096226" w:rsidRPr="00096226" w:rsidRDefault="00F155AA" w:rsidP="00096226">
      <w:pPr>
        <w:spacing w:line="276" w:lineRule="auto"/>
        <w:rPr>
          <w:rFonts w:asciiTheme="majorHAnsi" w:hAnsiTheme="majorHAnsi" w:cstheme="majorHAnsi"/>
        </w:rPr>
      </w:pPr>
      <w:r w:rsidRPr="00096226">
        <w:rPr>
          <w:rFonts w:asciiTheme="majorHAnsi" w:hAnsiTheme="majorHAnsi" w:cstheme="majorHAnsi"/>
        </w:rPr>
        <w:t xml:space="preserve">The </w:t>
      </w:r>
      <w:r w:rsidR="0096254E" w:rsidRPr="00096226">
        <w:rPr>
          <w:rFonts w:asciiTheme="majorHAnsi" w:hAnsiTheme="majorHAnsi" w:cstheme="majorHAnsi"/>
        </w:rPr>
        <w:t>animations</w:t>
      </w:r>
      <w:r w:rsidRPr="00096226">
        <w:rPr>
          <w:rFonts w:asciiTheme="majorHAnsi" w:hAnsiTheme="majorHAnsi" w:cstheme="majorHAnsi"/>
        </w:rPr>
        <w:t xml:space="preserve"> available to the creator of a slideshow on SlideRocket are very nice and help focus certain areas of a presentation. </w:t>
      </w:r>
      <w:r w:rsidR="007915B0" w:rsidRPr="00096226">
        <w:rPr>
          <w:rFonts w:asciiTheme="majorHAnsi" w:hAnsiTheme="majorHAnsi" w:cstheme="majorHAnsi"/>
        </w:rPr>
        <w:t>This is especially useful when presenting bullet points on a slide separately</w:t>
      </w:r>
      <w:r w:rsidR="0096254E" w:rsidRPr="00096226">
        <w:rPr>
          <w:rFonts w:asciiTheme="majorHAnsi" w:hAnsiTheme="majorHAnsi" w:cstheme="majorHAnsi"/>
        </w:rPr>
        <w:t xml:space="preserve"> to emphasize certain key points.</w:t>
      </w:r>
      <w:r w:rsidR="007915B0" w:rsidRPr="00096226">
        <w:rPr>
          <w:rFonts w:asciiTheme="majorHAnsi" w:hAnsiTheme="majorHAnsi" w:cstheme="majorHAnsi"/>
        </w:rPr>
        <w:t xml:space="preserve"> </w:t>
      </w:r>
      <w:r w:rsidRPr="00096226">
        <w:rPr>
          <w:rFonts w:asciiTheme="majorHAnsi" w:hAnsiTheme="majorHAnsi" w:cstheme="majorHAnsi"/>
        </w:rPr>
        <w:t xml:space="preserve">If you choose to upload a previously created PowerPoint presentation, it even attempts to keep as much of the animation as possible. </w:t>
      </w:r>
      <w:r w:rsidR="00104B90" w:rsidRPr="00096226">
        <w:rPr>
          <w:rFonts w:asciiTheme="majorHAnsi" w:hAnsiTheme="majorHAnsi" w:cstheme="majorHAnsi"/>
        </w:rPr>
        <w:t xml:space="preserve"> Unfortunately, unlike with Prezi, SlideRocket does not allow for “on the fly” animation/focusing of different presentation elements by clicking on them; any animations must be created manually.</w:t>
      </w:r>
    </w:p>
    <w:p w14:paraId="74BE9C38" w14:textId="77777777" w:rsidR="00096226" w:rsidRPr="00096226" w:rsidRDefault="00096226" w:rsidP="00096226">
      <w:pPr>
        <w:spacing w:line="276" w:lineRule="auto"/>
        <w:rPr>
          <w:rFonts w:asciiTheme="majorHAnsi" w:hAnsiTheme="majorHAnsi" w:cstheme="majorHAnsi"/>
        </w:rPr>
      </w:pPr>
    </w:p>
    <w:p w14:paraId="4F7C0CA6" w14:textId="77777777" w:rsidR="00096226" w:rsidRPr="00096226" w:rsidRDefault="00096226" w:rsidP="00096226">
      <w:pPr>
        <w:spacing w:line="276" w:lineRule="auto"/>
        <w:rPr>
          <w:rFonts w:asciiTheme="majorHAnsi" w:hAnsiTheme="majorHAnsi" w:cstheme="majorHAnsi"/>
        </w:rPr>
      </w:pPr>
    </w:p>
    <w:p w14:paraId="64FE2354" w14:textId="77777777" w:rsidR="00096226" w:rsidRPr="00096226" w:rsidRDefault="00096226" w:rsidP="00096226">
      <w:pPr>
        <w:spacing w:line="276" w:lineRule="auto"/>
        <w:rPr>
          <w:rFonts w:asciiTheme="majorHAnsi" w:hAnsiTheme="majorHAnsi" w:cstheme="majorHAnsi"/>
        </w:rPr>
      </w:pPr>
    </w:p>
    <w:p w14:paraId="049E445B" w14:textId="77777777" w:rsidR="00096226" w:rsidRPr="00096226" w:rsidRDefault="00096226" w:rsidP="00096226">
      <w:pPr>
        <w:spacing w:line="276" w:lineRule="auto"/>
        <w:rPr>
          <w:rFonts w:asciiTheme="majorHAnsi" w:hAnsiTheme="majorHAnsi" w:cstheme="majorHAnsi"/>
        </w:rPr>
      </w:pPr>
    </w:p>
    <w:p w14:paraId="46B10DAE" w14:textId="77777777" w:rsidR="00AD5245" w:rsidRPr="00096226" w:rsidRDefault="00096226" w:rsidP="00096226">
      <w:pPr>
        <w:pStyle w:val="Heading2"/>
        <w:rPr>
          <w:rFonts w:cstheme="majorHAnsi"/>
        </w:rPr>
      </w:pPr>
      <w:bookmarkStart w:id="39" w:name="_Toc443033594"/>
      <w:r w:rsidRPr="00096226">
        <w:rPr>
          <w:rFonts w:cstheme="majorHAnsi"/>
        </w:rPr>
        <w:t xml:space="preserve">3.2 </w:t>
      </w:r>
      <w:r w:rsidR="00AD5245" w:rsidRPr="00096226">
        <w:rPr>
          <w:rFonts w:cstheme="majorHAnsi"/>
        </w:rPr>
        <w:t>SlideRocket Performance</w:t>
      </w:r>
      <w:bookmarkEnd w:id="39"/>
    </w:p>
    <w:p w14:paraId="1166B603" w14:textId="77777777" w:rsidR="00960629" w:rsidRPr="00096226" w:rsidRDefault="00487C1B" w:rsidP="0031555B">
      <w:pPr>
        <w:spacing w:line="276" w:lineRule="auto"/>
        <w:rPr>
          <w:rFonts w:asciiTheme="majorHAnsi" w:hAnsiTheme="majorHAnsi" w:cstheme="majorHAnsi"/>
        </w:rPr>
      </w:pPr>
      <w:r w:rsidRPr="00096226">
        <w:rPr>
          <w:rFonts w:asciiTheme="majorHAnsi" w:hAnsiTheme="majorHAnsi" w:cstheme="majorHAnsi"/>
        </w:rPr>
        <w:t xml:space="preserve">During </w:t>
      </w:r>
      <w:r w:rsidR="00493A1E" w:rsidRPr="00096226">
        <w:rPr>
          <w:rFonts w:asciiTheme="majorHAnsi" w:hAnsiTheme="majorHAnsi" w:cstheme="majorHAnsi"/>
        </w:rPr>
        <w:t>the</w:t>
      </w:r>
      <w:r w:rsidRPr="00096226">
        <w:rPr>
          <w:rFonts w:asciiTheme="majorHAnsi" w:hAnsiTheme="majorHAnsi" w:cstheme="majorHAnsi"/>
        </w:rPr>
        <w:t xml:space="preserve"> evaluation period, SlideRocket</w:t>
      </w:r>
      <w:r w:rsidR="001D5FC6" w:rsidRPr="00096226">
        <w:rPr>
          <w:rFonts w:asciiTheme="majorHAnsi" w:hAnsiTheme="majorHAnsi" w:cstheme="majorHAnsi"/>
        </w:rPr>
        <w:t xml:space="preserve"> was often found</w:t>
      </w:r>
      <w:r w:rsidRPr="00096226">
        <w:rPr>
          <w:rFonts w:asciiTheme="majorHAnsi" w:hAnsiTheme="majorHAnsi" w:cstheme="majorHAnsi"/>
        </w:rPr>
        <w:t xml:space="preserve"> to be slower than Prezi. The interface often has to load even when doing something as simple as adding an empty slide to the current presentation.</w:t>
      </w:r>
      <w:r w:rsidR="006D3B8C" w:rsidRPr="00096226">
        <w:rPr>
          <w:rFonts w:asciiTheme="majorHAnsi" w:hAnsiTheme="majorHAnsi" w:cstheme="majorHAnsi"/>
        </w:rPr>
        <w:t xml:space="preserve"> It even appeared </w:t>
      </w:r>
      <w:r w:rsidR="00D81F93" w:rsidRPr="00096226">
        <w:rPr>
          <w:rFonts w:asciiTheme="majorHAnsi" w:hAnsiTheme="majorHAnsi" w:cstheme="majorHAnsi"/>
        </w:rPr>
        <w:t>quite</w:t>
      </w:r>
      <w:r w:rsidR="006D3B8C" w:rsidRPr="00096226">
        <w:rPr>
          <w:rFonts w:asciiTheme="majorHAnsi" w:hAnsiTheme="majorHAnsi" w:cstheme="majorHAnsi"/>
        </w:rPr>
        <w:t xml:space="preserve"> slow while presenting, with slide changes taking a few seconds to load. </w:t>
      </w:r>
      <w:r w:rsidR="00135C68" w:rsidRPr="00096226">
        <w:rPr>
          <w:rFonts w:asciiTheme="majorHAnsi" w:hAnsiTheme="majorHAnsi" w:cstheme="majorHAnsi"/>
        </w:rPr>
        <w:t xml:space="preserve">This was almost instantaneous with Prezi. </w:t>
      </w:r>
      <w:r w:rsidR="00E5225F" w:rsidRPr="00096226">
        <w:rPr>
          <w:rFonts w:asciiTheme="majorHAnsi" w:hAnsiTheme="majorHAnsi" w:cstheme="majorHAnsi"/>
        </w:rPr>
        <w:t xml:space="preserve">However, this was only when a presentation was imported from a PowerPoint presentation. If a presentation was simply created in SlideRocket, it was only slow when adding new slides. </w:t>
      </w:r>
      <w:r w:rsidR="00135C68" w:rsidRPr="00096226">
        <w:rPr>
          <w:rFonts w:asciiTheme="majorHAnsi" w:hAnsiTheme="majorHAnsi" w:cstheme="majorHAnsi"/>
        </w:rPr>
        <w:t>However, slide content was extremely responsive</w:t>
      </w:r>
      <w:r w:rsidR="00E5225F" w:rsidRPr="00096226">
        <w:rPr>
          <w:rFonts w:asciiTheme="majorHAnsi" w:hAnsiTheme="majorHAnsi" w:cstheme="majorHAnsi"/>
        </w:rPr>
        <w:t xml:space="preserve"> regardless</w:t>
      </w:r>
      <w:r w:rsidR="00135C68" w:rsidRPr="00096226">
        <w:rPr>
          <w:rFonts w:asciiTheme="majorHAnsi" w:hAnsiTheme="majorHAnsi" w:cstheme="majorHAnsi"/>
        </w:rPr>
        <w:t xml:space="preserve">. Once a slide was loaded, everything runs smoothly. </w:t>
      </w:r>
      <w:r w:rsidR="00376AD1" w:rsidRPr="00096226">
        <w:rPr>
          <w:rFonts w:asciiTheme="majorHAnsi" w:hAnsiTheme="majorHAnsi" w:cstheme="majorHAnsi"/>
        </w:rPr>
        <w:t>This</w:t>
      </w:r>
      <w:r w:rsidR="00135C68" w:rsidRPr="00096226">
        <w:rPr>
          <w:rFonts w:asciiTheme="majorHAnsi" w:hAnsiTheme="majorHAnsi" w:cstheme="majorHAnsi"/>
        </w:rPr>
        <w:t xml:space="preserve"> does, however,</w:t>
      </w:r>
      <w:r w:rsidR="00376AD1" w:rsidRPr="00096226">
        <w:rPr>
          <w:rFonts w:asciiTheme="majorHAnsi" w:hAnsiTheme="majorHAnsi" w:cstheme="majorHAnsi"/>
        </w:rPr>
        <w:t xml:space="preserve"> make</w:t>
      </w:r>
      <w:r w:rsidR="00E5225F" w:rsidRPr="00096226">
        <w:rPr>
          <w:rFonts w:asciiTheme="majorHAnsi" w:hAnsiTheme="majorHAnsi" w:cstheme="majorHAnsi"/>
        </w:rPr>
        <w:t xml:space="preserve"> PowerPoint</w:t>
      </w:r>
      <w:r w:rsidR="00376AD1" w:rsidRPr="00096226">
        <w:rPr>
          <w:rFonts w:asciiTheme="majorHAnsi" w:hAnsiTheme="majorHAnsi" w:cstheme="majorHAnsi"/>
        </w:rPr>
        <w:t xml:space="preserve"> presentations appear unprofessional, especially</w:t>
      </w:r>
      <w:r w:rsidR="00227102" w:rsidRPr="00096226">
        <w:rPr>
          <w:rFonts w:asciiTheme="majorHAnsi" w:hAnsiTheme="majorHAnsi" w:cstheme="majorHAnsi"/>
        </w:rPr>
        <w:t xml:space="preserve"> when not publishing it to the I</w:t>
      </w:r>
      <w:r w:rsidR="00376AD1" w:rsidRPr="00096226">
        <w:rPr>
          <w:rFonts w:asciiTheme="majorHAnsi" w:hAnsiTheme="majorHAnsi" w:cstheme="majorHAnsi"/>
        </w:rPr>
        <w:t>nternet (i.e. conducting an actual presentation in front of a group</w:t>
      </w:r>
      <w:r w:rsidR="00E5225F" w:rsidRPr="00096226">
        <w:rPr>
          <w:rFonts w:asciiTheme="majorHAnsi" w:hAnsiTheme="majorHAnsi" w:cstheme="majorHAnsi"/>
        </w:rPr>
        <w:t>) but regular presentations look very nice and professional.</w:t>
      </w:r>
    </w:p>
    <w:p w14:paraId="2C6156D9" w14:textId="77777777" w:rsidR="00EE78F4" w:rsidRPr="00096226" w:rsidRDefault="00EE78F4" w:rsidP="0031555B">
      <w:pPr>
        <w:spacing w:line="276" w:lineRule="auto"/>
        <w:rPr>
          <w:rFonts w:asciiTheme="majorHAnsi" w:hAnsiTheme="majorHAnsi" w:cstheme="majorHAnsi"/>
        </w:rPr>
      </w:pPr>
    </w:p>
    <w:p w14:paraId="2D4DA0CB" w14:textId="77777777" w:rsidR="00EE78F4" w:rsidRPr="00096226" w:rsidRDefault="00EE78F4" w:rsidP="0031555B">
      <w:pPr>
        <w:spacing w:line="276" w:lineRule="auto"/>
        <w:rPr>
          <w:rFonts w:asciiTheme="majorHAnsi" w:hAnsiTheme="majorHAnsi" w:cstheme="majorHAnsi"/>
        </w:rPr>
      </w:pPr>
      <w:r w:rsidRPr="00096226">
        <w:rPr>
          <w:rFonts w:asciiTheme="majorHAnsi" w:hAnsiTheme="majorHAnsi" w:cstheme="majorHAnsi"/>
        </w:rPr>
        <w:t xml:space="preserve">SlideRocket has a basic free account and has education pricing available. It’s more expensive than Prezi (which offers free educational accounts) but does come free if the school is using Google Apps EDU. </w:t>
      </w:r>
      <w:r w:rsidR="00A97095" w:rsidRPr="00096226">
        <w:rPr>
          <w:rFonts w:asciiTheme="majorHAnsi" w:hAnsiTheme="majorHAnsi" w:cstheme="majorHAnsi"/>
        </w:rPr>
        <w:t xml:space="preserve">The free account, however, is only limited in storage space, versioning, offline access and analytics features. </w:t>
      </w:r>
      <w:r w:rsidR="00C56F00" w:rsidRPr="00096226">
        <w:rPr>
          <w:rFonts w:asciiTheme="majorHAnsi" w:hAnsiTheme="majorHAnsi" w:cstheme="majorHAnsi"/>
        </w:rPr>
        <w:t xml:space="preserve">The enterprise version does offer enhanced </w:t>
      </w:r>
      <w:r w:rsidR="009F31EE" w:rsidRPr="00096226">
        <w:rPr>
          <w:rFonts w:asciiTheme="majorHAnsi" w:hAnsiTheme="majorHAnsi" w:cstheme="majorHAnsi"/>
        </w:rPr>
        <w:t>security, which</w:t>
      </w:r>
      <w:r w:rsidR="00C56F00" w:rsidRPr="00096226">
        <w:rPr>
          <w:rFonts w:asciiTheme="majorHAnsi" w:hAnsiTheme="majorHAnsi" w:cstheme="majorHAnsi"/>
        </w:rPr>
        <w:t xml:space="preserve"> is a must for any company that wishes to use it</w:t>
      </w:r>
      <w:r w:rsidR="00213592" w:rsidRPr="00096226">
        <w:rPr>
          <w:rFonts w:asciiTheme="majorHAnsi" w:hAnsiTheme="majorHAnsi" w:cstheme="majorHAnsi"/>
        </w:rPr>
        <w:t xml:space="preserve"> to do business.</w:t>
      </w:r>
      <w:r w:rsidR="005532D3" w:rsidRPr="00096226">
        <w:rPr>
          <w:rFonts w:asciiTheme="majorHAnsi" w:hAnsiTheme="majorHAnsi" w:cstheme="majorHAnsi"/>
        </w:rPr>
        <w:t xml:space="preserve"> The pricing is very reasonable and affordable.</w:t>
      </w:r>
    </w:p>
    <w:p w14:paraId="161E5D0C" w14:textId="77777777" w:rsidR="00F155AA" w:rsidRPr="00096226" w:rsidRDefault="00F155AA" w:rsidP="0031555B">
      <w:pPr>
        <w:spacing w:line="276" w:lineRule="auto"/>
        <w:rPr>
          <w:rFonts w:asciiTheme="majorHAnsi" w:hAnsiTheme="majorHAnsi" w:cstheme="majorHAnsi"/>
        </w:rPr>
      </w:pPr>
    </w:p>
    <w:p w14:paraId="25E44BE9" w14:textId="77777777" w:rsidR="0037139E" w:rsidRPr="00096226" w:rsidRDefault="0037139E" w:rsidP="0031555B">
      <w:pPr>
        <w:spacing w:line="276" w:lineRule="auto"/>
        <w:rPr>
          <w:rFonts w:asciiTheme="majorHAnsi" w:hAnsiTheme="majorHAnsi" w:cstheme="majorHAnsi"/>
        </w:rPr>
      </w:pPr>
      <w:r w:rsidRPr="00096226">
        <w:rPr>
          <w:rFonts w:asciiTheme="majorHAnsi" w:hAnsiTheme="majorHAnsi" w:cstheme="majorHAnsi"/>
        </w:rPr>
        <w:t>SlideRocket has four plug</w:t>
      </w:r>
      <w:r w:rsidR="00171A23" w:rsidRPr="00096226">
        <w:rPr>
          <w:rFonts w:asciiTheme="majorHAnsi" w:hAnsiTheme="majorHAnsi" w:cstheme="majorHAnsi"/>
        </w:rPr>
        <w:t>-</w:t>
      </w:r>
      <w:r w:rsidRPr="00096226">
        <w:rPr>
          <w:rFonts w:asciiTheme="majorHAnsi" w:hAnsiTheme="majorHAnsi" w:cstheme="majorHAnsi"/>
        </w:rPr>
        <w:t xml:space="preserve">ins that can be integrated and used in slides. The quotes </w:t>
      </w:r>
      <w:r w:rsidR="00171A23" w:rsidRPr="00096226">
        <w:rPr>
          <w:rFonts w:asciiTheme="majorHAnsi" w:hAnsiTheme="majorHAnsi" w:cstheme="majorHAnsi"/>
        </w:rPr>
        <w:t>plug-in</w:t>
      </w:r>
      <w:r w:rsidRPr="00096226">
        <w:rPr>
          <w:rFonts w:asciiTheme="majorHAnsi" w:hAnsiTheme="majorHAnsi" w:cstheme="majorHAnsi"/>
        </w:rPr>
        <w:t xml:space="preserve"> is a </w:t>
      </w:r>
      <w:r w:rsidR="00171A23" w:rsidRPr="00096226">
        <w:rPr>
          <w:rFonts w:asciiTheme="majorHAnsi" w:hAnsiTheme="majorHAnsi" w:cstheme="majorHAnsi"/>
        </w:rPr>
        <w:t>plug-in</w:t>
      </w:r>
      <w:r w:rsidRPr="00096226">
        <w:rPr>
          <w:rFonts w:asciiTheme="majorHAnsi" w:hAnsiTheme="majorHAnsi" w:cstheme="majorHAnsi"/>
        </w:rPr>
        <w:t xml:space="preserve"> that contains a large database of inspirational and topical quotes that can easily be added to presentations to help emphasize certain points or make references to things people have said. The stock quote </w:t>
      </w:r>
      <w:r w:rsidR="00171A23" w:rsidRPr="00096226">
        <w:rPr>
          <w:rFonts w:asciiTheme="majorHAnsi" w:hAnsiTheme="majorHAnsi" w:cstheme="majorHAnsi"/>
        </w:rPr>
        <w:t>plug-in</w:t>
      </w:r>
      <w:r w:rsidRPr="00096226">
        <w:rPr>
          <w:rFonts w:asciiTheme="majorHAnsi" w:hAnsiTheme="majorHAnsi" w:cstheme="majorHAnsi"/>
        </w:rPr>
        <w:t xml:space="preserve"> is useful for any presentations that need to contain current stock information (for example; for a company presentation).  There is also a Twitter </w:t>
      </w:r>
      <w:r w:rsidR="00171A23" w:rsidRPr="00096226">
        <w:rPr>
          <w:rFonts w:asciiTheme="majorHAnsi" w:hAnsiTheme="majorHAnsi" w:cstheme="majorHAnsi"/>
        </w:rPr>
        <w:t>plug-in</w:t>
      </w:r>
      <w:r w:rsidRPr="00096226">
        <w:rPr>
          <w:rFonts w:asciiTheme="majorHAnsi" w:hAnsiTheme="majorHAnsi" w:cstheme="majorHAnsi"/>
        </w:rPr>
        <w:t xml:space="preserve"> to integrate a live Twitter feed containing certain words and a word definition </w:t>
      </w:r>
      <w:r w:rsidR="00171A23" w:rsidRPr="00096226">
        <w:rPr>
          <w:rFonts w:asciiTheme="majorHAnsi" w:hAnsiTheme="majorHAnsi" w:cstheme="majorHAnsi"/>
        </w:rPr>
        <w:t>plug-in</w:t>
      </w:r>
      <w:r w:rsidRPr="00096226">
        <w:rPr>
          <w:rFonts w:asciiTheme="majorHAnsi" w:hAnsiTheme="majorHAnsi" w:cstheme="majorHAnsi"/>
        </w:rPr>
        <w:t xml:space="preserve"> that allows for easy integration of word definitions.</w:t>
      </w:r>
      <w:r w:rsidR="00F51EBF" w:rsidRPr="00096226">
        <w:rPr>
          <w:rFonts w:asciiTheme="majorHAnsi" w:hAnsiTheme="majorHAnsi" w:cstheme="majorHAnsi"/>
        </w:rPr>
        <w:t xml:space="preserve"> </w:t>
      </w:r>
      <w:r w:rsidRPr="00096226">
        <w:rPr>
          <w:rFonts w:asciiTheme="majorHAnsi" w:hAnsiTheme="majorHAnsi" w:cstheme="majorHAnsi"/>
        </w:rPr>
        <w:t xml:space="preserve">There is also a snow </w:t>
      </w:r>
      <w:r w:rsidR="00171A23" w:rsidRPr="00096226">
        <w:rPr>
          <w:rFonts w:asciiTheme="majorHAnsi" w:hAnsiTheme="majorHAnsi" w:cstheme="majorHAnsi"/>
        </w:rPr>
        <w:t>plug-in</w:t>
      </w:r>
      <w:r w:rsidRPr="00096226">
        <w:rPr>
          <w:rFonts w:asciiTheme="majorHAnsi" w:hAnsiTheme="majorHAnsi" w:cstheme="majorHAnsi"/>
        </w:rPr>
        <w:t xml:space="preserve"> whose sole purpose is to</w:t>
      </w:r>
      <w:r w:rsidR="000037BB" w:rsidRPr="00096226">
        <w:rPr>
          <w:rFonts w:asciiTheme="majorHAnsi" w:hAnsiTheme="majorHAnsi" w:cstheme="majorHAnsi"/>
        </w:rPr>
        <w:t xml:space="preserve"> </w:t>
      </w:r>
      <w:r w:rsidRPr="00096226">
        <w:rPr>
          <w:rFonts w:asciiTheme="majorHAnsi" w:hAnsiTheme="majorHAnsi" w:cstheme="majorHAnsi"/>
        </w:rPr>
        <w:t>add a snow animation to a slide and isn’t quite useful.</w:t>
      </w:r>
    </w:p>
    <w:p w14:paraId="4240E61D" w14:textId="77777777" w:rsidR="00104B90" w:rsidRPr="00096226" w:rsidRDefault="00104B90" w:rsidP="0031555B">
      <w:pPr>
        <w:spacing w:line="276" w:lineRule="auto"/>
        <w:rPr>
          <w:rFonts w:asciiTheme="majorHAnsi" w:hAnsiTheme="majorHAnsi" w:cstheme="majorHAnsi"/>
        </w:rPr>
      </w:pPr>
    </w:p>
    <w:p w14:paraId="4EC8B06A" w14:textId="77777777" w:rsidR="00402EEB" w:rsidRPr="00096226" w:rsidRDefault="00402EEB" w:rsidP="0031555B">
      <w:pPr>
        <w:spacing w:line="276" w:lineRule="auto"/>
        <w:rPr>
          <w:rFonts w:asciiTheme="majorHAnsi" w:hAnsiTheme="majorHAnsi" w:cstheme="majorHAnsi"/>
        </w:rPr>
      </w:pPr>
      <w:r w:rsidRPr="00096226">
        <w:rPr>
          <w:rFonts w:asciiTheme="majorHAnsi" w:hAnsiTheme="majorHAnsi" w:cstheme="majorHAnsi"/>
        </w:rPr>
        <w:t>SlideRocket does not automatically save changes to slides (unlike Prezi) but it does save changes separately and will prompt you to recover unsaved changes if you re-open a presentation that wasn’t saved</w:t>
      </w:r>
      <w:r w:rsidR="00B666C7" w:rsidRPr="00096226">
        <w:rPr>
          <w:rFonts w:asciiTheme="majorHAnsi" w:hAnsiTheme="majorHAnsi" w:cstheme="majorHAnsi"/>
        </w:rPr>
        <w:t>. It</w:t>
      </w:r>
      <w:r w:rsidR="00BC3FF5" w:rsidRPr="00096226">
        <w:rPr>
          <w:rFonts w:asciiTheme="majorHAnsi" w:hAnsiTheme="majorHAnsi" w:cstheme="majorHAnsi"/>
        </w:rPr>
        <w:t xml:space="preserve"> would make the experience more natural if it </w:t>
      </w:r>
      <w:r w:rsidR="00273280" w:rsidRPr="00096226">
        <w:rPr>
          <w:rFonts w:asciiTheme="majorHAnsi" w:hAnsiTheme="majorHAnsi" w:cstheme="majorHAnsi"/>
        </w:rPr>
        <w:t>was</w:t>
      </w:r>
      <w:r w:rsidR="00BC3FF5" w:rsidRPr="00096226">
        <w:rPr>
          <w:rFonts w:asciiTheme="majorHAnsi" w:hAnsiTheme="majorHAnsi" w:cstheme="majorHAnsi"/>
        </w:rPr>
        <w:t xml:space="preserve"> saved automatically but SlideRocket ensures nothing is lost regardless.</w:t>
      </w:r>
    </w:p>
    <w:p w14:paraId="0424B019" w14:textId="77777777" w:rsidR="0037139E" w:rsidRPr="00096226" w:rsidRDefault="0037139E" w:rsidP="0031555B">
      <w:pPr>
        <w:spacing w:line="276" w:lineRule="auto"/>
        <w:rPr>
          <w:rFonts w:asciiTheme="majorHAnsi" w:hAnsiTheme="majorHAnsi" w:cstheme="majorHAnsi"/>
        </w:rPr>
      </w:pPr>
    </w:p>
    <w:p w14:paraId="0E845D8A" w14:textId="77777777" w:rsidR="00757E23" w:rsidRPr="00096226" w:rsidRDefault="00757E23" w:rsidP="0031555B">
      <w:pPr>
        <w:spacing w:line="276" w:lineRule="auto"/>
        <w:rPr>
          <w:rFonts w:asciiTheme="majorHAnsi" w:hAnsiTheme="majorHAnsi" w:cstheme="majorHAnsi"/>
        </w:rPr>
      </w:pPr>
      <w:r w:rsidRPr="00096226">
        <w:rPr>
          <w:rFonts w:asciiTheme="majorHAnsi" w:hAnsiTheme="majorHAnsi" w:cstheme="majorHAnsi"/>
        </w:rPr>
        <w:t>SlideRocket has a number of keyboard shortcuts. They are different from the ones used by the operating system but they work well and are very similar (e.g. CTRL + ALT + S instead of CTRL + S).</w:t>
      </w:r>
    </w:p>
    <w:p w14:paraId="0705424A" w14:textId="77777777" w:rsidR="00D81F93" w:rsidRPr="00096226" w:rsidRDefault="00D81F93" w:rsidP="0031555B">
      <w:pPr>
        <w:spacing w:line="276" w:lineRule="auto"/>
        <w:rPr>
          <w:rFonts w:asciiTheme="majorHAnsi" w:hAnsiTheme="majorHAnsi" w:cstheme="majorHAnsi"/>
        </w:rPr>
      </w:pPr>
    </w:p>
    <w:p w14:paraId="6FCCCB79" w14:textId="77777777" w:rsidR="00CF3C28" w:rsidRDefault="00D764A9" w:rsidP="00CF3C28">
      <w:pPr>
        <w:spacing w:line="276" w:lineRule="auto"/>
        <w:rPr>
          <w:rFonts w:asciiTheme="majorHAnsi" w:hAnsiTheme="majorHAnsi" w:cstheme="majorHAnsi"/>
        </w:rPr>
      </w:pPr>
      <w:r w:rsidRPr="00096226">
        <w:rPr>
          <w:rFonts w:asciiTheme="majorHAnsi" w:hAnsiTheme="majorHAnsi" w:cstheme="majorHAnsi"/>
        </w:rPr>
        <w:t>SlideRocket allows for the inclusion of a presentation on a website very easily by simply using the embed code provided. This is helpful to publish to a corporate website.</w:t>
      </w:r>
      <w:bookmarkStart w:id="40" w:name="_Toc318274861"/>
    </w:p>
    <w:p w14:paraId="1EA6E2CF" w14:textId="77777777" w:rsidR="00CF3C28" w:rsidRDefault="00CF3C28" w:rsidP="00CF3C28">
      <w:pPr>
        <w:spacing w:line="276" w:lineRule="auto"/>
        <w:rPr>
          <w:rFonts w:asciiTheme="majorHAnsi" w:hAnsiTheme="majorHAnsi" w:cstheme="majorHAnsi"/>
        </w:rPr>
      </w:pPr>
    </w:p>
    <w:p w14:paraId="0357F0CD" w14:textId="77777777" w:rsidR="00307DDD" w:rsidRPr="00096226" w:rsidRDefault="00307DDD" w:rsidP="00CF3C28">
      <w:pPr>
        <w:pStyle w:val="Heading1"/>
        <w:rPr>
          <w:sz w:val="24"/>
          <w:szCs w:val="24"/>
        </w:rPr>
      </w:pPr>
      <w:bookmarkStart w:id="41" w:name="_Toc443033595"/>
      <w:r w:rsidRPr="00096226">
        <w:t>Impress.js and Deck.js</w:t>
      </w:r>
      <w:bookmarkEnd w:id="40"/>
      <w:bookmarkEnd w:id="41"/>
    </w:p>
    <w:p w14:paraId="5FBD9487" w14:textId="77777777" w:rsidR="00641BB2" w:rsidRPr="00096226" w:rsidRDefault="00641BB2" w:rsidP="0031555B">
      <w:pPr>
        <w:spacing w:line="276" w:lineRule="auto"/>
        <w:rPr>
          <w:rFonts w:asciiTheme="majorHAnsi" w:hAnsiTheme="majorHAnsi" w:cstheme="majorHAnsi"/>
        </w:rPr>
      </w:pPr>
      <w:r w:rsidRPr="00096226">
        <w:rPr>
          <w:rFonts w:asciiTheme="majorHAnsi" w:hAnsiTheme="majorHAnsi" w:cstheme="majorHAnsi"/>
        </w:rPr>
        <w:t>There is another stream of modern presentation software that is available to those of us that are able to write website code. Impress.js and deck.js are two examples of this type of presentation software.</w:t>
      </w:r>
      <w:r w:rsidR="00A5355B" w:rsidRPr="00096226">
        <w:rPr>
          <w:rFonts w:asciiTheme="majorHAnsi" w:hAnsiTheme="majorHAnsi" w:cstheme="majorHAnsi"/>
        </w:rPr>
        <w:t xml:space="preserve"> This type of software is really a set of core </w:t>
      </w:r>
      <w:r w:rsidR="00556717" w:rsidRPr="00096226">
        <w:rPr>
          <w:rFonts w:asciiTheme="majorHAnsi" w:hAnsiTheme="majorHAnsi" w:cstheme="majorHAnsi"/>
        </w:rPr>
        <w:t xml:space="preserve">JavaScript </w:t>
      </w:r>
      <w:r w:rsidR="00A5355B" w:rsidRPr="00096226">
        <w:rPr>
          <w:rFonts w:asciiTheme="majorHAnsi" w:hAnsiTheme="majorHAnsi" w:cstheme="majorHAnsi"/>
        </w:rPr>
        <w:t xml:space="preserve">and html files </w:t>
      </w:r>
      <w:r w:rsidR="00556717" w:rsidRPr="00096226">
        <w:rPr>
          <w:rFonts w:asciiTheme="majorHAnsi" w:hAnsiTheme="majorHAnsi" w:cstheme="majorHAnsi"/>
        </w:rPr>
        <w:t xml:space="preserve">(in the form of a framework) </w:t>
      </w:r>
      <w:r w:rsidR="00A5355B" w:rsidRPr="00096226">
        <w:rPr>
          <w:rFonts w:asciiTheme="majorHAnsi" w:hAnsiTheme="majorHAnsi" w:cstheme="majorHAnsi"/>
        </w:rPr>
        <w:t>that permit easy presentation style website design. It is obviously geared towards computer scientists, unlike Prezi and SlideRocket.</w:t>
      </w:r>
    </w:p>
    <w:p w14:paraId="06F7F7C2" w14:textId="77777777" w:rsidR="00556717" w:rsidRPr="00096226" w:rsidRDefault="00556717" w:rsidP="0031555B">
      <w:pPr>
        <w:spacing w:line="276" w:lineRule="auto"/>
        <w:rPr>
          <w:rFonts w:asciiTheme="majorHAnsi" w:hAnsiTheme="majorHAnsi" w:cstheme="majorHAnsi"/>
        </w:rPr>
      </w:pPr>
    </w:p>
    <w:p w14:paraId="71E8727D" w14:textId="77777777" w:rsidR="00556717" w:rsidRPr="00096226" w:rsidRDefault="00556717" w:rsidP="0031555B">
      <w:pPr>
        <w:spacing w:line="276" w:lineRule="auto"/>
        <w:rPr>
          <w:rFonts w:asciiTheme="majorHAnsi" w:hAnsiTheme="majorHAnsi" w:cstheme="majorHAnsi"/>
        </w:rPr>
      </w:pPr>
      <w:r w:rsidRPr="00096226">
        <w:rPr>
          <w:rFonts w:asciiTheme="majorHAnsi" w:hAnsiTheme="majorHAnsi" w:cstheme="majorHAnsi"/>
        </w:rPr>
        <w:t xml:space="preserve">The frameworks are very powerful and easy to use. They are only limited by a </w:t>
      </w:r>
      <w:r w:rsidR="00FE76F9" w:rsidRPr="00096226">
        <w:rPr>
          <w:rFonts w:asciiTheme="majorHAnsi" w:hAnsiTheme="majorHAnsi" w:cstheme="majorHAnsi"/>
        </w:rPr>
        <w:t>user’s</w:t>
      </w:r>
      <w:r w:rsidRPr="00096226">
        <w:rPr>
          <w:rFonts w:asciiTheme="majorHAnsi" w:hAnsiTheme="majorHAnsi" w:cstheme="majorHAnsi"/>
        </w:rPr>
        <w:t xml:space="preserve"> imagination and the limitations of JavaScript, html and CSS</w:t>
      </w:r>
      <w:r w:rsidR="00493A17" w:rsidRPr="00096226">
        <w:rPr>
          <w:rFonts w:asciiTheme="majorHAnsi" w:hAnsiTheme="majorHAnsi" w:cstheme="majorHAnsi"/>
        </w:rPr>
        <w:t xml:space="preserve">. Anything that is possible in a regular web page is possible in one of these presentations. </w:t>
      </w:r>
      <w:r w:rsidR="006A4590" w:rsidRPr="00096226">
        <w:rPr>
          <w:rFonts w:asciiTheme="majorHAnsi" w:hAnsiTheme="majorHAnsi" w:cstheme="majorHAnsi"/>
        </w:rPr>
        <w:t>This makes it easy to integrate into a website and to integrate any type of online content (from images to video)</w:t>
      </w:r>
      <w:r w:rsidR="009E7BE0" w:rsidRPr="00096226">
        <w:rPr>
          <w:rFonts w:asciiTheme="majorHAnsi" w:hAnsiTheme="majorHAnsi" w:cstheme="majorHAnsi"/>
        </w:rPr>
        <w:t>.</w:t>
      </w:r>
    </w:p>
    <w:p w14:paraId="7D7D1B45" w14:textId="77777777" w:rsidR="00ED70F9" w:rsidRPr="00096226" w:rsidRDefault="00ED70F9" w:rsidP="0031555B">
      <w:pPr>
        <w:spacing w:line="276" w:lineRule="auto"/>
        <w:rPr>
          <w:rFonts w:asciiTheme="majorHAnsi" w:hAnsiTheme="majorHAnsi" w:cstheme="majorHAnsi"/>
        </w:rPr>
      </w:pPr>
    </w:p>
    <w:p w14:paraId="438C1BA1" w14:textId="77777777" w:rsidR="00ED70F9" w:rsidRPr="00096226" w:rsidRDefault="00ED70F9" w:rsidP="0031555B">
      <w:pPr>
        <w:spacing w:line="276" w:lineRule="auto"/>
        <w:rPr>
          <w:rFonts w:asciiTheme="majorHAnsi" w:hAnsiTheme="majorHAnsi" w:cstheme="majorHAnsi"/>
        </w:rPr>
      </w:pPr>
    </w:p>
    <w:p w14:paraId="710CC92D" w14:textId="77777777" w:rsidR="00133499" w:rsidRPr="00096226" w:rsidRDefault="00133499" w:rsidP="0031555B">
      <w:pPr>
        <w:spacing w:line="276" w:lineRule="auto"/>
        <w:rPr>
          <w:rFonts w:asciiTheme="majorHAnsi" w:hAnsiTheme="majorHAnsi" w:cstheme="majorHAnsi"/>
        </w:rPr>
      </w:pPr>
      <w:r w:rsidRPr="00096226">
        <w:rPr>
          <w:rFonts w:asciiTheme="majorHAnsi" w:hAnsiTheme="majorHAnsi" w:cstheme="majorHAnsi"/>
        </w:rPr>
        <w:t>Impress.js was designed to be a JavaScript version of Prezi</w:t>
      </w:r>
      <w:r w:rsidR="00653906" w:rsidRPr="00096226">
        <w:rPr>
          <w:rFonts w:asciiTheme="majorHAnsi" w:hAnsiTheme="majorHAnsi" w:cstheme="majorHAnsi"/>
        </w:rPr>
        <w:t xml:space="preserve">, </w:t>
      </w:r>
      <w:r w:rsidRPr="00096226">
        <w:rPr>
          <w:rFonts w:asciiTheme="majorHAnsi" w:hAnsiTheme="majorHAnsi" w:cstheme="majorHAnsi"/>
        </w:rPr>
        <w:t>so the animations it creates and the visual aspect of it is very similar to Prezi. Deck.js on the other hand is built to be a JavaScript version of more traditional slide software like PowerPoint. This is reflected in how easy it is to add and modify content in the html files. Impress.js is more advanced and does not try to do too much while deck.js is much simpler and tries to make it as simple as possible to create a beautiful presentation.</w:t>
      </w:r>
    </w:p>
    <w:p w14:paraId="128EAD73" w14:textId="77777777" w:rsidR="00133499" w:rsidRPr="00096226" w:rsidRDefault="00133499" w:rsidP="0031555B">
      <w:pPr>
        <w:spacing w:line="276" w:lineRule="auto"/>
        <w:rPr>
          <w:rFonts w:asciiTheme="majorHAnsi" w:hAnsiTheme="majorHAnsi" w:cstheme="majorHAnsi"/>
        </w:rPr>
      </w:pPr>
    </w:p>
    <w:p w14:paraId="06A0D00D" w14:textId="77777777" w:rsidR="00270B57" w:rsidRPr="00096226" w:rsidRDefault="00A67E5B" w:rsidP="0031555B">
      <w:pPr>
        <w:spacing w:line="276" w:lineRule="auto"/>
        <w:rPr>
          <w:rFonts w:asciiTheme="majorHAnsi" w:hAnsiTheme="majorHAnsi" w:cstheme="majorHAnsi"/>
        </w:rPr>
      </w:pPr>
      <w:r w:rsidRPr="00096226">
        <w:rPr>
          <w:rFonts w:asciiTheme="majorHAnsi" w:hAnsiTheme="majorHAnsi" w:cstheme="majorHAnsi"/>
        </w:rPr>
        <w:t>While the effects possible with this type of presentation software a</w:t>
      </w:r>
      <w:r w:rsidR="00864591" w:rsidRPr="00096226">
        <w:rPr>
          <w:rFonts w:asciiTheme="majorHAnsi" w:hAnsiTheme="majorHAnsi" w:cstheme="majorHAnsi"/>
        </w:rPr>
        <w:t>re</w:t>
      </w:r>
      <w:r w:rsidRPr="00096226">
        <w:rPr>
          <w:rFonts w:asciiTheme="majorHAnsi" w:hAnsiTheme="majorHAnsi" w:cstheme="majorHAnsi"/>
        </w:rPr>
        <w:t xml:space="preserve"> near limitless, creating presentations takes more time than it would with dedicated software</w:t>
      </w:r>
      <w:r w:rsidR="00413CFE" w:rsidRPr="00096226">
        <w:rPr>
          <w:rFonts w:asciiTheme="majorHAnsi" w:hAnsiTheme="majorHAnsi" w:cstheme="majorHAnsi"/>
        </w:rPr>
        <w:t xml:space="preserve"> because of the nature of writing code</w:t>
      </w:r>
      <w:r w:rsidR="00060D3F" w:rsidRPr="00096226">
        <w:rPr>
          <w:rFonts w:asciiTheme="majorHAnsi" w:hAnsiTheme="majorHAnsi" w:cstheme="majorHAnsi"/>
        </w:rPr>
        <w:t xml:space="preserve"> and testing it constantly.</w:t>
      </w:r>
      <w:r w:rsidR="00A96682" w:rsidRPr="00096226">
        <w:rPr>
          <w:rFonts w:asciiTheme="majorHAnsi" w:hAnsiTheme="majorHAnsi" w:cstheme="majorHAnsi"/>
        </w:rPr>
        <w:t xml:space="preserve"> </w:t>
      </w:r>
    </w:p>
    <w:p w14:paraId="625A29D5" w14:textId="77777777" w:rsidR="00270B57" w:rsidRPr="00096226" w:rsidRDefault="00270B57" w:rsidP="0031555B">
      <w:pPr>
        <w:spacing w:line="276" w:lineRule="auto"/>
        <w:rPr>
          <w:rFonts w:asciiTheme="majorHAnsi" w:hAnsiTheme="majorHAnsi" w:cstheme="majorHAnsi"/>
        </w:rPr>
      </w:pPr>
    </w:p>
    <w:p w14:paraId="3803C98A" w14:textId="77777777" w:rsidR="00133499" w:rsidRPr="00096226" w:rsidRDefault="00270B57" w:rsidP="0031555B">
      <w:pPr>
        <w:spacing w:line="276" w:lineRule="auto"/>
        <w:rPr>
          <w:rFonts w:asciiTheme="majorHAnsi" w:hAnsiTheme="majorHAnsi" w:cstheme="majorHAnsi"/>
        </w:rPr>
      </w:pPr>
      <w:r w:rsidRPr="00096226">
        <w:rPr>
          <w:rFonts w:asciiTheme="majorHAnsi" w:hAnsiTheme="majorHAnsi" w:cstheme="majorHAnsi"/>
        </w:rPr>
        <w:t>T</w:t>
      </w:r>
      <w:r w:rsidR="00A96682" w:rsidRPr="00096226">
        <w:rPr>
          <w:rFonts w:asciiTheme="majorHAnsi" w:hAnsiTheme="majorHAnsi" w:cstheme="majorHAnsi"/>
        </w:rPr>
        <w:t xml:space="preserve">he open source nature of this type of software means that there are people who have created and released extensions and </w:t>
      </w:r>
      <w:r w:rsidR="008E403C" w:rsidRPr="00096226">
        <w:rPr>
          <w:rFonts w:asciiTheme="majorHAnsi" w:hAnsiTheme="majorHAnsi" w:cstheme="majorHAnsi"/>
        </w:rPr>
        <w:t>themes</w:t>
      </w:r>
      <w:r w:rsidR="00A96682" w:rsidRPr="00096226">
        <w:rPr>
          <w:rFonts w:asciiTheme="majorHAnsi" w:hAnsiTheme="majorHAnsi" w:cstheme="majorHAnsi"/>
        </w:rPr>
        <w:t xml:space="preserve"> that may help the process along.</w:t>
      </w:r>
      <w:r w:rsidR="00ED56B7" w:rsidRPr="00096226">
        <w:rPr>
          <w:rFonts w:asciiTheme="majorHAnsi" w:hAnsiTheme="majorHAnsi" w:cstheme="majorHAnsi"/>
        </w:rPr>
        <w:t xml:space="preserve"> One example of this is a deck.js </w:t>
      </w:r>
      <w:r w:rsidR="00171A23" w:rsidRPr="00096226">
        <w:rPr>
          <w:rFonts w:asciiTheme="majorHAnsi" w:hAnsiTheme="majorHAnsi" w:cstheme="majorHAnsi"/>
        </w:rPr>
        <w:t>plug-in</w:t>
      </w:r>
      <w:r w:rsidR="00ED56B7" w:rsidRPr="00096226">
        <w:rPr>
          <w:rFonts w:asciiTheme="majorHAnsi" w:hAnsiTheme="majorHAnsi" w:cstheme="majorHAnsi"/>
        </w:rPr>
        <w:t xml:space="preserve"> called “deck.remote.js” which is an extension to deck.js that provides a presenter with a separate browser screen displayed as a “presenter view” of the current slideshow. This gives access to the current slide, notes, a timer and the next slide to appear to the audience.</w:t>
      </w:r>
      <w:r w:rsidR="006270EC" w:rsidRPr="00096226">
        <w:rPr>
          <w:rFonts w:asciiTheme="majorHAnsi" w:hAnsiTheme="majorHAnsi" w:cstheme="majorHAnsi"/>
        </w:rPr>
        <w:t xml:space="preserve"> These things make it possible to customize impress.js or deck.js to resemble and work as effectively as possible.</w:t>
      </w:r>
    </w:p>
    <w:p w14:paraId="045781F6" w14:textId="77777777" w:rsidR="00517D7E" w:rsidRPr="00096226" w:rsidRDefault="00517D7E" w:rsidP="0031555B">
      <w:pPr>
        <w:spacing w:line="276" w:lineRule="auto"/>
        <w:rPr>
          <w:rFonts w:asciiTheme="majorHAnsi" w:hAnsiTheme="majorHAnsi" w:cstheme="majorHAnsi"/>
        </w:rPr>
      </w:pPr>
    </w:p>
    <w:p w14:paraId="2C217124" w14:textId="77777777" w:rsidR="00517D7E" w:rsidRPr="00096226" w:rsidRDefault="00517D7E" w:rsidP="0031555B">
      <w:pPr>
        <w:spacing w:line="276" w:lineRule="auto"/>
        <w:rPr>
          <w:rFonts w:asciiTheme="majorHAnsi" w:hAnsiTheme="majorHAnsi" w:cstheme="majorHAnsi"/>
        </w:rPr>
      </w:pPr>
      <w:r w:rsidRPr="00096226">
        <w:rPr>
          <w:rFonts w:asciiTheme="majorHAnsi" w:hAnsiTheme="majorHAnsi" w:cstheme="majorHAnsi"/>
        </w:rPr>
        <w:t>The fact that these are open source also means they are free and this is a definite benefit over other types of presentation software.</w:t>
      </w:r>
      <w:r w:rsidR="00E43636" w:rsidRPr="00096226">
        <w:rPr>
          <w:rFonts w:asciiTheme="majorHAnsi" w:hAnsiTheme="majorHAnsi" w:cstheme="majorHAnsi"/>
        </w:rPr>
        <w:t xml:space="preserve"> This is also helped by the fact that html, JavaScript and CSS are platform independent which means that these can be used to create presentations on any platform.</w:t>
      </w:r>
    </w:p>
    <w:p w14:paraId="19FE4374" w14:textId="77777777" w:rsidR="00A67E5B" w:rsidRPr="00096226" w:rsidRDefault="00A67E5B" w:rsidP="0031555B">
      <w:pPr>
        <w:spacing w:line="276" w:lineRule="auto"/>
        <w:rPr>
          <w:rFonts w:asciiTheme="majorHAnsi" w:hAnsiTheme="majorHAnsi" w:cstheme="majorHAnsi"/>
        </w:rPr>
      </w:pPr>
    </w:p>
    <w:p w14:paraId="4A6E76A8" w14:textId="77777777" w:rsidR="00CF3C28" w:rsidRDefault="00E77DF0" w:rsidP="00CF3C28">
      <w:pPr>
        <w:spacing w:line="276" w:lineRule="auto"/>
        <w:rPr>
          <w:rFonts w:asciiTheme="majorHAnsi" w:hAnsiTheme="majorHAnsi" w:cstheme="majorHAnsi"/>
        </w:rPr>
      </w:pPr>
      <w:r w:rsidRPr="00096226">
        <w:rPr>
          <w:rFonts w:asciiTheme="majorHAnsi" w:hAnsiTheme="majorHAnsi" w:cstheme="majorHAnsi"/>
        </w:rPr>
        <w:t>This type of presentation software is based off the notion of open source software development and geared towards cross-browser compatibility. This is achieved, at least in the case of deck.js, using j</w:t>
      </w:r>
      <w:r w:rsidR="00026C68" w:rsidRPr="00096226">
        <w:rPr>
          <w:rFonts w:asciiTheme="majorHAnsi" w:hAnsiTheme="majorHAnsi" w:cstheme="majorHAnsi"/>
        </w:rPr>
        <w:t>Q</w:t>
      </w:r>
      <w:r w:rsidRPr="00096226">
        <w:rPr>
          <w:rFonts w:asciiTheme="majorHAnsi" w:hAnsiTheme="majorHAnsi" w:cstheme="majorHAnsi"/>
        </w:rPr>
        <w:t xml:space="preserve">uery and Modernizr. </w:t>
      </w:r>
      <w:r w:rsidR="002068D9" w:rsidRPr="00096226">
        <w:rPr>
          <w:rFonts w:asciiTheme="majorHAnsi" w:hAnsiTheme="majorHAnsi" w:cstheme="majorHAnsi"/>
        </w:rPr>
        <w:t>These two things combined ensure that everyone can see the presentation, regardless what browser or operating system they are using. Impress.js actually presents an alternative, more traditional, view of the slides if the viewer’s browser does not support some of these more modern features.</w:t>
      </w:r>
      <w:bookmarkStart w:id="42" w:name="_Toc318274862"/>
    </w:p>
    <w:p w14:paraId="0ACAE9BF" w14:textId="77777777" w:rsidR="00CF3C28" w:rsidRDefault="00CF3C28" w:rsidP="00CF3C28">
      <w:pPr>
        <w:spacing w:line="276" w:lineRule="auto"/>
        <w:rPr>
          <w:rFonts w:asciiTheme="majorHAnsi" w:hAnsiTheme="majorHAnsi" w:cstheme="majorHAnsi"/>
        </w:rPr>
      </w:pPr>
    </w:p>
    <w:p w14:paraId="2575E848" w14:textId="77777777" w:rsidR="004D1AB4" w:rsidRPr="00096226" w:rsidRDefault="004D1AB4" w:rsidP="00CF3C28">
      <w:pPr>
        <w:pStyle w:val="Heading1"/>
        <w:rPr>
          <w:sz w:val="24"/>
          <w:szCs w:val="24"/>
        </w:rPr>
      </w:pPr>
      <w:bookmarkStart w:id="43" w:name="_Toc443033596"/>
      <w:r w:rsidRPr="00096226">
        <w:t>Why use this software instead of PowerPoint or Keynote?</w:t>
      </w:r>
      <w:bookmarkEnd w:id="42"/>
      <w:bookmarkEnd w:id="43"/>
    </w:p>
    <w:p w14:paraId="375CC5DC" w14:textId="77777777" w:rsidR="00CA1E7B" w:rsidRPr="00096226" w:rsidRDefault="00CA1E7B" w:rsidP="0031555B">
      <w:pPr>
        <w:spacing w:line="276" w:lineRule="auto"/>
        <w:rPr>
          <w:rFonts w:asciiTheme="majorHAnsi" w:hAnsiTheme="majorHAnsi" w:cstheme="majorHAnsi"/>
        </w:rPr>
      </w:pPr>
      <w:r w:rsidRPr="00096226">
        <w:rPr>
          <w:rFonts w:asciiTheme="majorHAnsi" w:hAnsiTheme="majorHAnsi" w:cstheme="majorHAnsi"/>
        </w:rPr>
        <w:t>All of this software can be used to replace more traditional presentation software like PowerPoint or Keynote. There are a few reasons to do so. Firstly, they allow easy sharing of work and collaboration with others online. Publishing of presentations is definitely a strong asset.</w:t>
      </w:r>
    </w:p>
    <w:p w14:paraId="7D1F4922" w14:textId="77777777" w:rsidR="00CA1E7B" w:rsidRPr="00096226" w:rsidRDefault="00CA1E7B" w:rsidP="0031555B">
      <w:pPr>
        <w:spacing w:line="276" w:lineRule="auto"/>
        <w:rPr>
          <w:rFonts w:asciiTheme="majorHAnsi" w:hAnsiTheme="majorHAnsi" w:cstheme="majorHAnsi"/>
        </w:rPr>
      </w:pPr>
    </w:p>
    <w:p w14:paraId="344590BE" w14:textId="77777777" w:rsidR="00CA1E7B" w:rsidRPr="00096226" w:rsidRDefault="00CA1E7B" w:rsidP="0031555B">
      <w:pPr>
        <w:spacing w:line="276" w:lineRule="auto"/>
        <w:rPr>
          <w:rFonts w:asciiTheme="majorHAnsi" w:hAnsiTheme="majorHAnsi" w:cstheme="majorHAnsi"/>
        </w:rPr>
      </w:pPr>
      <w:r w:rsidRPr="00096226">
        <w:rPr>
          <w:rFonts w:asciiTheme="majorHAnsi" w:hAnsiTheme="majorHAnsi" w:cstheme="majorHAnsi"/>
        </w:rPr>
        <w:t>Secondly, there is added flexibility with this software in that it is platform independent and the feature set is wider. They each support more traditional presentation</w:t>
      </w:r>
      <w:r w:rsidR="002B19C0" w:rsidRPr="00096226">
        <w:rPr>
          <w:rFonts w:asciiTheme="majorHAnsi" w:hAnsiTheme="majorHAnsi" w:cstheme="majorHAnsi"/>
        </w:rPr>
        <w:t xml:space="preserve"> styles</w:t>
      </w:r>
      <w:r w:rsidRPr="00096226">
        <w:rPr>
          <w:rFonts w:asciiTheme="majorHAnsi" w:hAnsiTheme="majorHAnsi" w:cstheme="majorHAnsi"/>
        </w:rPr>
        <w:t xml:space="preserve"> and have their added benefits and features added on top of this.</w:t>
      </w:r>
      <w:r w:rsidR="002B19C0" w:rsidRPr="00096226">
        <w:rPr>
          <w:rFonts w:asciiTheme="majorHAnsi" w:hAnsiTheme="majorHAnsi" w:cstheme="majorHAnsi"/>
        </w:rPr>
        <w:t xml:space="preserve"> Both PowerPoint and Keynote require dedicated software to be installed to view and edit the presentations.</w:t>
      </w:r>
    </w:p>
    <w:p w14:paraId="6BCE985F" w14:textId="77777777" w:rsidR="00CA1E7B" w:rsidRPr="00096226" w:rsidRDefault="00CA1E7B" w:rsidP="0031555B">
      <w:pPr>
        <w:spacing w:line="276" w:lineRule="auto"/>
        <w:rPr>
          <w:rFonts w:asciiTheme="majorHAnsi" w:hAnsiTheme="majorHAnsi" w:cstheme="majorHAnsi"/>
        </w:rPr>
      </w:pPr>
    </w:p>
    <w:p w14:paraId="6FB85C0F" w14:textId="77777777" w:rsidR="00CF3C28" w:rsidRDefault="00DA2A53" w:rsidP="00CF3C28">
      <w:pPr>
        <w:spacing w:line="276" w:lineRule="auto"/>
        <w:rPr>
          <w:rFonts w:asciiTheme="majorHAnsi" w:hAnsiTheme="majorHAnsi" w:cstheme="majorHAnsi"/>
        </w:rPr>
      </w:pPr>
      <w:r w:rsidRPr="00096226">
        <w:rPr>
          <w:rFonts w:asciiTheme="majorHAnsi" w:hAnsiTheme="majorHAnsi" w:cstheme="majorHAnsi"/>
        </w:rPr>
        <w:t>Finally, f</w:t>
      </w:r>
      <w:r w:rsidR="000B3A05" w:rsidRPr="00096226">
        <w:rPr>
          <w:rFonts w:asciiTheme="majorHAnsi" w:hAnsiTheme="majorHAnsi" w:cstheme="majorHAnsi"/>
        </w:rPr>
        <w:t>or basic use, each of these is free. There is no free version of PowerPoint or Keynote</w:t>
      </w:r>
      <w:bookmarkStart w:id="44" w:name="_Toc318274863"/>
      <w:r w:rsidR="00CF3C28">
        <w:rPr>
          <w:rFonts w:asciiTheme="majorHAnsi" w:hAnsiTheme="majorHAnsi" w:cstheme="majorHAnsi"/>
        </w:rPr>
        <w:t>.</w:t>
      </w:r>
    </w:p>
    <w:p w14:paraId="0EB0ACDB" w14:textId="77777777" w:rsidR="00CF3C28" w:rsidRDefault="00CF3C28" w:rsidP="00CF3C28">
      <w:pPr>
        <w:spacing w:line="276" w:lineRule="auto"/>
        <w:rPr>
          <w:rFonts w:asciiTheme="majorHAnsi" w:hAnsiTheme="majorHAnsi" w:cstheme="majorHAnsi"/>
        </w:rPr>
      </w:pPr>
    </w:p>
    <w:p w14:paraId="2AE3F559" w14:textId="77777777" w:rsidR="002C3140" w:rsidRPr="00096226" w:rsidRDefault="002C3140" w:rsidP="00CF3C28">
      <w:pPr>
        <w:pStyle w:val="Heading1"/>
        <w:rPr>
          <w:sz w:val="24"/>
          <w:szCs w:val="24"/>
        </w:rPr>
      </w:pPr>
      <w:bookmarkStart w:id="45" w:name="_Toc443033597"/>
      <w:r w:rsidRPr="00096226">
        <w:t>Issues related to technology</w:t>
      </w:r>
      <w:bookmarkEnd w:id="44"/>
      <w:bookmarkEnd w:id="45"/>
    </w:p>
    <w:p w14:paraId="06481C1F" w14:textId="77777777" w:rsidR="002C3140" w:rsidRPr="00096226" w:rsidRDefault="003B73A3" w:rsidP="0031555B">
      <w:pPr>
        <w:spacing w:line="276" w:lineRule="auto"/>
        <w:rPr>
          <w:rFonts w:asciiTheme="majorHAnsi" w:hAnsiTheme="majorHAnsi" w:cstheme="majorHAnsi"/>
        </w:rPr>
      </w:pPr>
      <w:r w:rsidRPr="00096226">
        <w:rPr>
          <w:rFonts w:asciiTheme="majorHAnsi" w:hAnsiTheme="majorHAnsi" w:cstheme="majorHAnsi"/>
        </w:rPr>
        <w:t>It is obvious that there are some industry standards when it comes to presentation software. Most presentations that people create and use are done in PowerPoint. What this means is that a lot of people have bought the software and are familiar with it. With new technology like this comes the need to learn and that can often be a roadblock when it comes to presentation software. Beyond this, there are still many people that do not use modern browsers. This takes away a lot of the features (if not all of them) in each of the new modern presentation software packages.</w:t>
      </w:r>
    </w:p>
    <w:p w14:paraId="176B7B00" w14:textId="77777777" w:rsidR="003B73A3" w:rsidRPr="00096226" w:rsidRDefault="003B73A3" w:rsidP="0031555B">
      <w:pPr>
        <w:spacing w:line="276" w:lineRule="auto"/>
        <w:rPr>
          <w:rFonts w:asciiTheme="majorHAnsi" w:hAnsiTheme="majorHAnsi" w:cstheme="majorHAnsi"/>
        </w:rPr>
      </w:pPr>
    </w:p>
    <w:p w14:paraId="115A6926" w14:textId="77777777" w:rsidR="00CF3C28" w:rsidRDefault="00EB1C06" w:rsidP="00CF3C28">
      <w:pPr>
        <w:spacing w:line="276" w:lineRule="auto"/>
        <w:rPr>
          <w:rFonts w:asciiTheme="majorHAnsi" w:hAnsiTheme="majorHAnsi" w:cstheme="majorHAnsi"/>
        </w:rPr>
      </w:pPr>
      <w:r w:rsidRPr="00096226">
        <w:rPr>
          <w:rFonts w:asciiTheme="majorHAnsi" w:hAnsiTheme="majorHAnsi" w:cstheme="majorHAnsi"/>
        </w:rPr>
        <w:t>More specifically, though, each of the different presentation packages evaluated has their downfalls. Prezi lacks animation and transition control and requires Flash in order to function.</w:t>
      </w:r>
      <w:r w:rsidR="007D6A7B" w:rsidRPr="00096226">
        <w:rPr>
          <w:rFonts w:asciiTheme="majorHAnsi" w:hAnsiTheme="majorHAnsi" w:cstheme="majorHAnsi"/>
        </w:rPr>
        <w:t xml:space="preserve"> SlideRocket is slower than </w:t>
      </w:r>
      <w:r w:rsidR="00331043" w:rsidRPr="00096226">
        <w:rPr>
          <w:rFonts w:asciiTheme="majorHAnsi" w:hAnsiTheme="majorHAnsi" w:cstheme="majorHAnsi"/>
        </w:rPr>
        <w:t>Prezi</w:t>
      </w:r>
      <w:r w:rsidR="00CF0B6E" w:rsidRPr="00096226">
        <w:rPr>
          <w:rFonts w:asciiTheme="majorHAnsi" w:hAnsiTheme="majorHAnsi" w:cstheme="majorHAnsi"/>
        </w:rPr>
        <w:t xml:space="preserve"> and does not allow for integration of YouTube videos</w:t>
      </w:r>
      <w:r w:rsidR="007D6A7B" w:rsidRPr="00096226">
        <w:rPr>
          <w:rFonts w:asciiTheme="majorHAnsi" w:hAnsiTheme="majorHAnsi" w:cstheme="majorHAnsi"/>
        </w:rPr>
        <w:t xml:space="preserve">. Both Prezi and SlideRocket depend on an </w:t>
      </w:r>
      <w:r w:rsidR="00331043" w:rsidRPr="00096226">
        <w:rPr>
          <w:rFonts w:asciiTheme="majorHAnsi" w:hAnsiTheme="majorHAnsi" w:cstheme="majorHAnsi"/>
        </w:rPr>
        <w:t>Internet</w:t>
      </w:r>
      <w:r w:rsidR="007D6A7B" w:rsidRPr="00096226">
        <w:rPr>
          <w:rFonts w:asciiTheme="majorHAnsi" w:hAnsiTheme="majorHAnsi" w:cstheme="majorHAnsi"/>
        </w:rPr>
        <w:t xml:space="preserve"> connection and on their respective services to be up (except for pro versions).</w:t>
      </w:r>
      <w:r w:rsidR="00660F59" w:rsidRPr="00096226">
        <w:rPr>
          <w:rFonts w:asciiTheme="majorHAnsi" w:hAnsiTheme="majorHAnsi" w:cstheme="majorHAnsi"/>
        </w:rPr>
        <w:t xml:space="preserve"> As for the JavaScript frameworks (impress.js and deck.js), they are only suitable for web developers and require more time to create presentations that all the others.</w:t>
      </w:r>
      <w:bookmarkStart w:id="46" w:name="_Toc318274864"/>
    </w:p>
    <w:p w14:paraId="5480887B" w14:textId="77777777" w:rsidR="00CF3C28" w:rsidRDefault="00CF3C28" w:rsidP="00CF3C28">
      <w:pPr>
        <w:spacing w:line="276" w:lineRule="auto"/>
        <w:rPr>
          <w:rFonts w:asciiTheme="majorHAnsi" w:hAnsiTheme="majorHAnsi" w:cstheme="majorHAnsi"/>
        </w:rPr>
      </w:pPr>
    </w:p>
    <w:p w14:paraId="6200C0EE" w14:textId="77777777" w:rsidR="002C3140" w:rsidRPr="00096226" w:rsidRDefault="002C3140" w:rsidP="00CF3C28">
      <w:pPr>
        <w:pStyle w:val="Heading1"/>
        <w:rPr>
          <w:sz w:val="24"/>
          <w:szCs w:val="24"/>
        </w:rPr>
      </w:pPr>
      <w:bookmarkStart w:id="47" w:name="_Toc443033598"/>
      <w:r w:rsidRPr="00096226">
        <w:t>Future of technology</w:t>
      </w:r>
      <w:bookmarkEnd w:id="46"/>
      <w:bookmarkEnd w:id="47"/>
    </w:p>
    <w:p w14:paraId="51F65A07" w14:textId="77777777" w:rsidR="00CF3C28" w:rsidRDefault="006D325E" w:rsidP="00CF3C28">
      <w:pPr>
        <w:spacing w:line="276" w:lineRule="auto"/>
        <w:rPr>
          <w:rFonts w:asciiTheme="majorHAnsi" w:hAnsiTheme="majorHAnsi" w:cstheme="majorHAnsi"/>
        </w:rPr>
      </w:pPr>
      <w:r w:rsidRPr="00096226">
        <w:rPr>
          <w:rFonts w:asciiTheme="majorHAnsi" w:hAnsiTheme="majorHAnsi" w:cstheme="majorHAnsi"/>
        </w:rPr>
        <w:t xml:space="preserve">It seems that each of these presentation software packages is in active development. People are fixing, adapting and enhancing them all the time. There is definitely a push in the industry to modernize presentation </w:t>
      </w:r>
      <w:r w:rsidR="002D5A8D" w:rsidRPr="00096226">
        <w:rPr>
          <w:rFonts w:asciiTheme="majorHAnsi" w:hAnsiTheme="majorHAnsi" w:cstheme="majorHAnsi"/>
        </w:rPr>
        <w:t>software and to change the way we do presentations</w:t>
      </w:r>
      <w:r w:rsidRPr="00096226">
        <w:rPr>
          <w:rFonts w:asciiTheme="majorHAnsi" w:hAnsiTheme="majorHAnsi" w:cstheme="majorHAnsi"/>
        </w:rPr>
        <w:t>.</w:t>
      </w:r>
      <w:r w:rsidR="002D5A8D" w:rsidRPr="00096226">
        <w:rPr>
          <w:rFonts w:asciiTheme="majorHAnsi" w:hAnsiTheme="majorHAnsi" w:cstheme="majorHAnsi"/>
        </w:rPr>
        <w:t xml:space="preserve"> </w:t>
      </w:r>
      <w:r w:rsidR="00986AAF" w:rsidRPr="00096226">
        <w:rPr>
          <w:rFonts w:asciiTheme="majorHAnsi" w:hAnsiTheme="majorHAnsi" w:cstheme="majorHAnsi"/>
        </w:rPr>
        <w:t xml:space="preserve">Many colleges and universities have begun encouraging students and staff to use </w:t>
      </w:r>
      <w:r w:rsidR="00EC32ED" w:rsidRPr="00096226">
        <w:rPr>
          <w:rFonts w:asciiTheme="majorHAnsi" w:hAnsiTheme="majorHAnsi" w:cstheme="majorHAnsi"/>
        </w:rPr>
        <w:t>some of this</w:t>
      </w:r>
      <w:r w:rsidR="00986AAF" w:rsidRPr="00096226">
        <w:rPr>
          <w:rFonts w:asciiTheme="majorHAnsi" w:hAnsiTheme="majorHAnsi" w:cstheme="majorHAnsi"/>
        </w:rPr>
        <w:t xml:space="preserve"> software and have been teaching them how to do it. </w:t>
      </w:r>
      <w:r w:rsidR="00EC32ED" w:rsidRPr="00096226">
        <w:rPr>
          <w:rFonts w:asciiTheme="majorHAnsi" w:hAnsiTheme="majorHAnsi" w:cstheme="majorHAnsi"/>
        </w:rPr>
        <w:t xml:space="preserve">Professionals are using it to express their ideas and explain concepts. </w:t>
      </w:r>
      <w:r w:rsidR="00D551EC" w:rsidRPr="00096226">
        <w:rPr>
          <w:rFonts w:asciiTheme="majorHAnsi" w:hAnsiTheme="majorHAnsi" w:cstheme="majorHAnsi"/>
        </w:rPr>
        <w:t xml:space="preserve"> </w:t>
      </w:r>
      <w:r w:rsidR="009A24FC" w:rsidRPr="00096226">
        <w:rPr>
          <w:rFonts w:asciiTheme="majorHAnsi" w:hAnsiTheme="majorHAnsi" w:cstheme="majorHAnsi"/>
        </w:rPr>
        <w:t>S</w:t>
      </w:r>
      <w:r w:rsidR="00D551EC" w:rsidRPr="00096226">
        <w:rPr>
          <w:rFonts w:asciiTheme="majorHAnsi" w:hAnsiTheme="majorHAnsi" w:cstheme="majorHAnsi"/>
        </w:rPr>
        <w:t>ome of the things we can expect are performance improvements, more integration of social media (such as Facebook interactions within a presentation) and likely some more advanced visual effects such as 3D text.</w:t>
      </w:r>
      <w:bookmarkStart w:id="48" w:name="_Toc318274865"/>
    </w:p>
    <w:p w14:paraId="72E8AA23" w14:textId="77777777" w:rsidR="00CF3C28" w:rsidRDefault="00CF3C28" w:rsidP="00CF3C28">
      <w:pPr>
        <w:spacing w:line="276" w:lineRule="auto"/>
        <w:rPr>
          <w:rFonts w:asciiTheme="majorHAnsi" w:hAnsiTheme="majorHAnsi" w:cstheme="majorHAnsi"/>
        </w:rPr>
      </w:pPr>
    </w:p>
    <w:p w14:paraId="62D3FA9F" w14:textId="77777777" w:rsidR="00105BDD" w:rsidRPr="00096226" w:rsidRDefault="002C3140" w:rsidP="00CF3C28">
      <w:pPr>
        <w:pStyle w:val="Heading1"/>
        <w:rPr>
          <w:sz w:val="24"/>
          <w:szCs w:val="24"/>
        </w:rPr>
      </w:pPr>
      <w:bookmarkStart w:id="49" w:name="_Toc443033599"/>
      <w:r w:rsidRPr="00096226">
        <w:t>Impact on CS Streams</w:t>
      </w:r>
      <w:bookmarkEnd w:id="48"/>
      <w:bookmarkEnd w:id="49"/>
    </w:p>
    <w:p w14:paraId="794293FA" w14:textId="77777777" w:rsidR="006455D5" w:rsidRPr="00096226" w:rsidRDefault="00DB394C" w:rsidP="0031555B">
      <w:pPr>
        <w:spacing w:line="276" w:lineRule="auto"/>
        <w:rPr>
          <w:rFonts w:asciiTheme="majorHAnsi" w:hAnsiTheme="majorHAnsi" w:cstheme="majorHAnsi"/>
        </w:rPr>
      </w:pPr>
      <w:r w:rsidRPr="00096226">
        <w:rPr>
          <w:rFonts w:asciiTheme="majorHAnsi" w:hAnsiTheme="majorHAnsi" w:cstheme="majorHAnsi"/>
        </w:rPr>
        <w:t>I</w:t>
      </w:r>
      <w:r w:rsidR="00105BDD" w:rsidRPr="00096226">
        <w:rPr>
          <w:rFonts w:asciiTheme="majorHAnsi" w:hAnsiTheme="majorHAnsi" w:cstheme="majorHAnsi"/>
        </w:rPr>
        <w:t>t would be useful to integrate more presentations like these into the teaching aspects of Computer Science at Heritage College.  More specifically</w:t>
      </w:r>
      <w:r w:rsidR="00705230" w:rsidRPr="00096226">
        <w:rPr>
          <w:rFonts w:asciiTheme="majorHAnsi" w:hAnsiTheme="majorHAnsi" w:cstheme="majorHAnsi"/>
        </w:rPr>
        <w:t>,</w:t>
      </w:r>
      <w:r w:rsidR="00105BDD" w:rsidRPr="00096226">
        <w:rPr>
          <w:rFonts w:asciiTheme="majorHAnsi" w:hAnsiTheme="majorHAnsi" w:cstheme="majorHAnsi"/>
        </w:rPr>
        <w:t xml:space="preserve"> SlideRocket should be used to publish lessons online in a format that works on any tablet or mobile phone. This would allow for the integration of mobile devices into students’ learning and help have access to the information at any time. </w:t>
      </w:r>
      <w:r w:rsidR="006455D5" w:rsidRPr="00096226">
        <w:rPr>
          <w:rFonts w:asciiTheme="majorHAnsi" w:hAnsiTheme="majorHAnsi" w:cstheme="majorHAnsi"/>
        </w:rPr>
        <w:t>Prezi would</w:t>
      </w:r>
      <w:r w:rsidR="00D77279" w:rsidRPr="00096226">
        <w:rPr>
          <w:rFonts w:asciiTheme="majorHAnsi" w:hAnsiTheme="majorHAnsi" w:cstheme="majorHAnsi"/>
        </w:rPr>
        <w:t xml:space="preserve"> not</w:t>
      </w:r>
      <w:r w:rsidR="006455D5" w:rsidRPr="00096226">
        <w:rPr>
          <w:rFonts w:asciiTheme="majorHAnsi" w:hAnsiTheme="majorHAnsi" w:cstheme="majorHAnsi"/>
        </w:rPr>
        <w:t xml:space="preserve"> be all that useful in this setting because it would </w:t>
      </w:r>
      <w:r w:rsidR="00D77279" w:rsidRPr="00096226">
        <w:rPr>
          <w:rFonts w:asciiTheme="majorHAnsi" w:hAnsiTheme="majorHAnsi" w:cstheme="majorHAnsi"/>
        </w:rPr>
        <w:t xml:space="preserve">likely </w:t>
      </w:r>
      <w:r w:rsidR="006455D5" w:rsidRPr="00096226">
        <w:rPr>
          <w:rFonts w:asciiTheme="majorHAnsi" w:hAnsiTheme="majorHAnsi" w:cstheme="majorHAnsi"/>
        </w:rPr>
        <w:t xml:space="preserve">distract more than impact when used in lessons. Beyond this, it would require a lot more work for the professors for little added benefit. It could be used for student presentations, though, to help explain larger concepts to a group that is not familiar with them. </w:t>
      </w:r>
    </w:p>
    <w:p w14:paraId="0A33E572" w14:textId="77777777" w:rsidR="006455D5" w:rsidRPr="00096226" w:rsidRDefault="006455D5" w:rsidP="0031555B">
      <w:pPr>
        <w:spacing w:line="276" w:lineRule="auto"/>
        <w:rPr>
          <w:rFonts w:asciiTheme="majorHAnsi" w:hAnsiTheme="majorHAnsi" w:cstheme="majorHAnsi"/>
        </w:rPr>
      </w:pPr>
    </w:p>
    <w:p w14:paraId="03F5F134" w14:textId="77777777" w:rsidR="00096226" w:rsidRPr="00096226" w:rsidRDefault="001716FB" w:rsidP="0031555B">
      <w:pPr>
        <w:spacing w:line="276" w:lineRule="auto"/>
        <w:rPr>
          <w:rFonts w:asciiTheme="majorHAnsi" w:hAnsiTheme="majorHAnsi" w:cstheme="majorHAnsi"/>
        </w:rPr>
      </w:pPr>
      <w:r w:rsidRPr="00096226">
        <w:rPr>
          <w:rFonts w:asciiTheme="majorHAnsi" w:hAnsiTheme="majorHAnsi" w:cstheme="majorHAnsi"/>
        </w:rPr>
        <w:t>T</w:t>
      </w:r>
      <w:r w:rsidR="006455D5" w:rsidRPr="00096226">
        <w:rPr>
          <w:rFonts w:asciiTheme="majorHAnsi" w:hAnsiTheme="majorHAnsi" w:cstheme="majorHAnsi"/>
        </w:rPr>
        <w:t xml:space="preserve">he JavaScript frameworks could be used to create presentations in the Web Programming classes to help students </w:t>
      </w:r>
      <w:r w:rsidR="008C6FAA" w:rsidRPr="00096226">
        <w:rPr>
          <w:rFonts w:asciiTheme="majorHAnsi" w:hAnsiTheme="majorHAnsi" w:cstheme="majorHAnsi"/>
        </w:rPr>
        <w:t xml:space="preserve">learn </w:t>
      </w:r>
      <w:r w:rsidR="00021E46" w:rsidRPr="00096226">
        <w:rPr>
          <w:rFonts w:asciiTheme="majorHAnsi" w:hAnsiTheme="majorHAnsi" w:cstheme="majorHAnsi"/>
        </w:rPr>
        <w:t>web-programming</w:t>
      </w:r>
      <w:r w:rsidR="008C6FAA" w:rsidRPr="00096226">
        <w:rPr>
          <w:rFonts w:asciiTheme="majorHAnsi" w:hAnsiTheme="majorHAnsi" w:cstheme="majorHAnsi"/>
        </w:rPr>
        <w:t xml:space="preserve"> languages while integrating this learning with the research and presentation aspects of Computer Science.</w:t>
      </w:r>
      <w:bookmarkStart w:id="50" w:name="_Toc318274866"/>
    </w:p>
    <w:p w14:paraId="0D330081" w14:textId="77777777" w:rsidR="00096226" w:rsidRPr="00096226" w:rsidRDefault="00096226" w:rsidP="0031555B">
      <w:pPr>
        <w:spacing w:line="276" w:lineRule="auto"/>
        <w:rPr>
          <w:rFonts w:asciiTheme="majorHAnsi" w:hAnsiTheme="majorHAnsi" w:cstheme="majorHAnsi"/>
        </w:rPr>
      </w:pPr>
    </w:p>
    <w:p w14:paraId="78A71992" w14:textId="77777777" w:rsidR="008528CF" w:rsidRPr="00096226" w:rsidRDefault="008528CF" w:rsidP="00CF3C28">
      <w:pPr>
        <w:pStyle w:val="Heading1"/>
        <w:rPr>
          <w:sz w:val="24"/>
          <w:szCs w:val="24"/>
        </w:rPr>
      </w:pPr>
      <w:bookmarkStart w:id="51" w:name="_Toc443033600"/>
      <w:r w:rsidRPr="00096226">
        <w:t>Conclusion</w:t>
      </w:r>
      <w:r w:rsidR="00B301F5" w:rsidRPr="00096226">
        <w:t>s and recommendations</w:t>
      </w:r>
      <w:bookmarkEnd w:id="50"/>
      <w:bookmarkEnd w:id="51"/>
    </w:p>
    <w:p w14:paraId="3D8CE588" w14:textId="77777777" w:rsidR="00B47A8B" w:rsidRPr="00096226" w:rsidRDefault="004F3573" w:rsidP="0031555B">
      <w:pPr>
        <w:spacing w:line="276" w:lineRule="auto"/>
        <w:rPr>
          <w:rFonts w:asciiTheme="majorHAnsi" w:hAnsiTheme="majorHAnsi" w:cstheme="majorHAnsi"/>
        </w:rPr>
      </w:pPr>
      <w:r w:rsidRPr="00096226">
        <w:rPr>
          <w:rFonts w:asciiTheme="majorHAnsi" w:hAnsiTheme="majorHAnsi" w:cstheme="majorHAnsi"/>
        </w:rPr>
        <w:t xml:space="preserve">Each of these software packages </w:t>
      </w:r>
      <w:r w:rsidR="0021799D" w:rsidRPr="00096226">
        <w:rPr>
          <w:rFonts w:asciiTheme="majorHAnsi" w:hAnsiTheme="majorHAnsi" w:cstheme="majorHAnsi"/>
        </w:rPr>
        <w:t>has</w:t>
      </w:r>
      <w:r w:rsidRPr="00096226">
        <w:rPr>
          <w:rFonts w:asciiTheme="majorHAnsi" w:hAnsiTheme="majorHAnsi" w:cstheme="majorHAnsi"/>
        </w:rPr>
        <w:t xml:space="preserve"> their strengths and weaknesses. Prezi is very good for presentations to larger groups about one single topic. SlideRocket</w:t>
      </w:r>
      <w:r w:rsidR="001746AC" w:rsidRPr="00096226">
        <w:rPr>
          <w:rFonts w:asciiTheme="majorHAnsi" w:hAnsiTheme="majorHAnsi" w:cstheme="majorHAnsi"/>
        </w:rPr>
        <w:t xml:space="preserve"> is very useful to publishing content for hybrid courses as well as for use in small to big classes. JavaScript frameworks are very flexible but require a lot of preparation time and for little gain in teaching settings but could be used for learning JavaScript, HTML and CSS. </w:t>
      </w:r>
    </w:p>
    <w:p w14:paraId="614E7709" w14:textId="77777777" w:rsidR="009A5572" w:rsidRDefault="009A5572" w:rsidP="0031555B">
      <w:pPr>
        <w:spacing w:line="276" w:lineRule="auto"/>
        <w:rPr>
          <w:rFonts w:asciiTheme="majorHAnsi" w:hAnsiTheme="majorHAnsi" w:cstheme="majorHAnsi"/>
        </w:rPr>
      </w:pPr>
    </w:p>
    <w:p w14:paraId="1A396BF0" w14:textId="77777777" w:rsidR="009A5572" w:rsidRDefault="009A5572" w:rsidP="0031555B">
      <w:pPr>
        <w:spacing w:line="276" w:lineRule="auto"/>
        <w:rPr>
          <w:rFonts w:asciiTheme="majorHAnsi" w:hAnsiTheme="majorHAnsi" w:cstheme="majorHAnsi"/>
        </w:rPr>
      </w:pPr>
    </w:p>
    <w:sdt>
      <w:sdtPr>
        <w:rPr>
          <w:rFonts w:asciiTheme="minorHAnsi" w:eastAsiaTheme="minorHAnsi" w:hAnsiTheme="minorHAnsi" w:cstheme="minorBidi"/>
          <w:b w:val="0"/>
          <w:bCs w:val="0"/>
          <w:color w:val="auto"/>
          <w:sz w:val="24"/>
          <w:szCs w:val="24"/>
        </w:rPr>
        <w:id w:val="-1023853339"/>
        <w:docPartObj>
          <w:docPartGallery w:val="Bibliographies"/>
          <w:docPartUnique/>
        </w:docPartObj>
      </w:sdtPr>
      <w:sdtEndPr/>
      <w:sdtContent>
        <w:p w14:paraId="27EE9D99" w14:textId="77777777" w:rsidR="009A5572" w:rsidRDefault="009A5572">
          <w:pPr>
            <w:pStyle w:val="Heading1"/>
          </w:pPr>
          <w:r>
            <w:t>References</w:t>
          </w:r>
        </w:p>
        <w:sdt>
          <w:sdtPr>
            <w:id w:val="-573587230"/>
            <w:bibliography/>
          </w:sdtPr>
          <w:sdtEndPr/>
          <w:sdtContent>
            <w:p w14:paraId="0820AE08" w14:textId="77777777" w:rsidR="009A5572" w:rsidRDefault="009A5572" w:rsidP="009A5572">
              <w:pPr>
                <w:pStyle w:val="Bibliography"/>
                <w:ind w:left="720" w:hanging="720"/>
              </w:pPr>
            </w:p>
            <w:p w14:paraId="68C12C44" w14:textId="77777777" w:rsidR="009A5572" w:rsidRPr="00096226" w:rsidRDefault="009A5572" w:rsidP="009A5572">
              <w:pPr>
                <w:pStyle w:val="Bibliography"/>
                <w:numPr>
                  <w:ilvl w:val="0"/>
                  <w:numId w:val="1"/>
                </w:numPr>
                <w:spacing w:line="276" w:lineRule="auto"/>
                <w:rPr>
                  <w:rFonts w:asciiTheme="majorHAnsi" w:hAnsiTheme="majorHAnsi" w:cstheme="majorHAnsi"/>
                  <w:noProof/>
                  <w:lang w:val="uz-Cyrl-UZ"/>
                </w:rPr>
              </w:pPr>
              <w:r w:rsidRPr="00096226">
                <w:rPr>
                  <w:rFonts w:asciiTheme="majorHAnsi" w:hAnsiTheme="majorHAnsi" w:cstheme="majorHAnsi"/>
                  <w:i/>
                  <w:iCs/>
                  <w:noProof/>
                  <w:lang w:val="uz-Cyrl-UZ"/>
                </w:rPr>
                <w:t>Prezi for Dynamic Presentations! | Centre for Teaching and Learning, University of Regina</w:t>
              </w:r>
              <w:r w:rsidRPr="00096226">
                <w:rPr>
                  <w:rFonts w:asciiTheme="majorHAnsi" w:hAnsiTheme="majorHAnsi" w:cstheme="majorHAnsi"/>
                  <w:noProof/>
                  <w:lang w:val="uz-Cyrl-UZ"/>
                </w:rPr>
                <w:t>. (2012  1-February). Retrieved 2012  14-February from University of Regina: http://www.uregina.ca/ctl/events/2012/02/prezi.html</w:t>
              </w:r>
            </w:p>
            <w:p w14:paraId="55CC11DB" w14:textId="77777777" w:rsidR="009A5572" w:rsidRPr="00096226" w:rsidRDefault="009A5572" w:rsidP="009A5572">
              <w:pPr>
                <w:pStyle w:val="Bibliography"/>
                <w:numPr>
                  <w:ilvl w:val="0"/>
                  <w:numId w:val="1"/>
                </w:numPr>
                <w:spacing w:line="276" w:lineRule="auto"/>
                <w:rPr>
                  <w:rFonts w:asciiTheme="majorHAnsi" w:hAnsiTheme="majorHAnsi" w:cstheme="majorHAnsi"/>
                  <w:noProof/>
                  <w:lang w:val="uz-Cyrl-UZ"/>
                </w:rPr>
              </w:pPr>
              <w:r w:rsidRPr="00096226">
                <w:rPr>
                  <w:rFonts w:asciiTheme="majorHAnsi" w:hAnsiTheme="majorHAnsi" w:cstheme="majorHAnsi"/>
                  <w:i/>
                  <w:iCs/>
                  <w:noProof/>
                  <w:lang w:val="uz-Cyrl-UZ"/>
                </w:rPr>
                <w:t>ROCK HILL | Technology 'hooks' students at Northwestern High | The Herald - Rock Hill, SC</w:t>
              </w:r>
              <w:r w:rsidRPr="00096226">
                <w:rPr>
                  <w:rFonts w:asciiTheme="majorHAnsi" w:hAnsiTheme="majorHAnsi" w:cstheme="majorHAnsi"/>
                  <w:noProof/>
                  <w:lang w:val="uz-Cyrl-UZ"/>
                </w:rPr>
                <w:t>. (2012  5-February). Retrieved 2012  7-February from The Herald - Rock Hill, SC: http://www.heraldonline.com/2012/02/05/3717521/technology-hooks-students.html</w:t>
              </w:r>
            </w:p>
            <w:p w14:paraId="10D5E0A5" w14:textId="77777777" w:rsidR="009A5572" w:rsidRPr="00096226" w:rsidRDefault="009A5572" w:rsidP="009A5572">
              <w:pPr>
                <w:pStyle w:val="Bibliography"/>
                <w:numPr>
                  <w:ilvl w:val="0"/>
                  <w:numId w:val="1"/>
                </w:numPr>
                <w:spacing w:line="276" w:lineRule="auto"/>
                <w:rPr>
                  <w:rFonts w:asciiTheme="majorHAnsi" w:hAnsiTheme="majorHAnsi" w:cstheme="majorHAnsi"/>
                  <w:noProof/>
                  <w:lang w:val="uz-Cyrl-UZ"/>
                </w:rPr>
              </w:pPr>
              <w:r w:rsidRPr="00096226">
                <w:rPr>
                  <w:rFonts w:asciiTheme="majorHAnsi" w:hAnsiTheme="majorHAnsi" w:cstheme="majorHAnsi"/>
                  <w:noProof/>
                  <w:lang w:val="uz-Cyrl-UZ"/>
                </w:rPr>
                <w:t xml:space="preserve">Anderson, G. (2012  17-January). </w:t>
              </w:r>
              <w:r w:rsidRPr="00096226">
                <w:rPr>
                  <w:rFonts w:asciiTheme="majorHAnsi" w:hAnsiTheme="majorHAnsi" w:cstheme="majorHAnsi"/>
                  <w:i/>
                  <w:iCs/>
                  <w:noProof/>
                  <w:lang w:val="uz-Cyrl-UZ"/>
                </w:rPr>
                <w:t>A Short Update On Prezi, The Zooming Presentation Software</w:t>
              </w:r>
              <w:r w:rsidRPr="00096226">
                <w:rPr>
                  <w:rFonts w:asciiTheme="majorHAnsi" w:hAnsiTheme="majorHAnsi" w:cstheme="majorHAnsi"/>
                  <w:noProof/>
                  <w:lang w:val="uz-Cyrl-UZ"/>
                </w:rPr>
                <w:t>. Retrieved 2012  7-February from Artic Startup: http://www.arcticstartup.com/2012/01/17/a-short-update-on-prezi-the-zooming-presentation-software</w:t>
              </w:r>
            </w:p>
            <w:p w14:paraId="7817C47F" w14:textId="77777777" w:rsidR="009A5572" w:rsidRDefault="00732686" w:rsidP="009A5572"/>
          </w:sdtContent>
        </w:sdt>
      </w:sdtContent>
    </w:sdt>
    <w:p w14:paraId="42DA42EF" w14:textId="77777777" w:rsidR="00AB49E1" w:rsidRPr="00096226" w:rsidRDefault="00AB49E1" w:rsidP="0031555B">
      <w:pPr>
        <w:spacing w:line="276" w:lineRule="auto"/>
        <w:rPr>
          <w:rFonts w:asciiTheme="majorHAnsi" w:hAnsiTheme="majorHAnsi" w:cstheme="majorHAnsi"/>
        </w:rPr>
      </w:pPr>
    </w:p>
    <w:sectPr w:rsidR="00AB49E1" w:rsidRPr="00096226" w:rsidSect="002761C4">
      <w:headerReference w:type="default" r:id="rId21"/>
      <w:footerReference w:type="default" r:id="rId22"/>
      <w:pgSz w:w="12240" w:h="15840"/>
      <w:pgMar w:top="450" w:right="1800" w:bottom="1440" w:left="1800" w:header="706"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Philip Dumaresq" w:date="2016-02-12T09:51:00Z" w:initials="PD">
    <w:p w14:paraId="73A16DF9" w14:textId="77777777" w:rsidR="00DB2B16" w:rsidRDefault="00DB2B16">
      <w:pPr>
        <w:pStyle w:val="CommentText"/>
      </w:pPr>
      <w:r>
        <w:rPr>
          <w:rStyle w:val="CommentReference"/>
        </w:rPr>
        <w:annotationRef/>
      </w:r>
      <w:r>
        <w:t>Prezi has been used by the computer science department by Sandra.  See Sandra for recommendations or caveats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A16DF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B39C4" w14:textId="77777777" w:rsidR="00732686" w:rsidRDefault="00732686">
      <w:r>
        <w:separator/>
      </w:r>
    </w:p>
  </w:endnote>
  <w:endnote w:type="continuationSeparator" w:id="0">
    <w:p w14:paraId="4694DA03" w14:textId="77777777" w:rsidR="00732686" w:rsidRDefault="00732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572C" w14:textId="5BC6DDEC" w:rsidR="0031555B" w:rsidRDefault="0031555B">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642785">
      <w:rPr>
        <w:noProof/>
        <w:color w:val="17365D" w:themeColor="text2" w:themeShade="BF"/>
      </w:rPr>
      <w:t>1</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642785">
      <w:rPr>
        <w:noProof/>
        <w:color w:val="17365D" w:themeColor="text2" w:themeShade="BF"/>
      </w:rPr>
      <w:t>7</w:t>
    </w:r>
    <w:r>
      <w:rPr>
        <w:color w:val="17365D" w:themeColor="text2" w:themeShade="BF"/>
      </w:rPr>
      <w:fldChar w:fldCharType="end"/>
    </w:r>
  </w:p>
  <w:p w14:paraId="31C9FE37" w14:textId="77777777" w:rsidR="0031555B" w:rsidRDefault="00315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D80BC" w14:textId="77777777" w:rsidR="00732686" w:rsidRDefault="00732686">
      <w:r>
        <w:separator/>
      </w:r>
    </w:p>
  </w:footnote>
  <w:footnote w:type="continuationSeparator" w:id="0">
    <w:p w14:paraId="59E48C8E" w14:textId="77777777" w:rsidR="00732686" w:rsidRDefault="007326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39372" w14:textId="77777777" w:rsidR="0031555B" w:rsidRDefault="0031555B">
    <w:pPr>
      <w:pStyle w:val="Header"/>
    </w:pPr>
    <w:r>
      <w:t xml:space="preserve"> </w:t>
    </w:r>
    <w:r>
      <w:ptab w:relativeTo="margin" w:alignment="center" w:leader="none"/>
    </w:r>
    <w:r>
      <w:t>Modern Presentation Software</w:t>
    </w:r>
    <w:r>
      <w:ptab w:relativeTo="margin" w:alignment="right" w:leader="none"/>
    </w:r>
    <w:r>
      <w:t>Feb 12</w:t>
    </w:r>
    <w:r w:rsidRPr="0031555B">
      <w:rPr>
        <w:vertAlign w:val="superscript"/>
      </w:rPr>
      <w:t>th</w:t>
    </w:r>
    <w:r>
      <w:t xml:space="preserve">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441"/>
    <w:multiLevelType w:val="hybridMultilevel"/>
    <w:tmpl w:val="D898D5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300040"/>
    <w:multiLevelType w:val="hybridMultilevel"/>
    <w:tmpl w:val="96C47C26"/>
    <w:lvl w:ilvl="0" w:tplc="DF88078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35D30C3"/>
    <w:multiLevelType w:val="hybridMultilevel"/>
    <w:tmpl w:val="28A84018"/>
    <w:lvl w:ilvl="0" w:tplc="F0CA167E">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8A6863"/>
    <w:multiLevelType w:val="multilevel"/>
    <w:tmpl w:val="B35C562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DE42FB"/>
    <w:multiLevelType w:val="hybridMultilevel"/>
    <w:tmpl w:val="764821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EC4A82"/>
    <w:multiLevelType w:val="hybridMultilevel"/>
    <w:tmpl w:val="40DA6810"/>
    <w:lvl w:ilvl="0" w:tplc="AEA0DD7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0E661A27"/>
    <w:multiLevelType w:val="hybridMultilevel"/>
    <w:tmpl w:val="B1548D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50933F3"/>
    <w:multiLevelType w:val="hybridMultilevel"/>
    <w:tmpl w:val="1D7C8F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C535ADC"/>
    <w:multiLevelType w:val="hybridMultilevel"/>
    <w:tmpl w:val="28A84018"/>
    <w:lvl w:ilvl="0" w:tplc="F0CA167E">
      <w:start w:val="1"/>
      <w:numFmt w:val="decimal"/>
      <w:lvlText w:val="%1."/>
      <w:lvlJc w:val="left"/>
      <w:pPr>
        <w:ind w:left="720" w:hanging="360"/>
      </w:pPr>
      <w:rPr>
        <w:rFonts w:hint="default"/>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DDC626F"/>
    <w:multiLevelType w:val="multilevel"/>
    <w:tmpl w:val="F884A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0C15D84"/>
    <w:multiLevelType w:val="hybridMultilevel"/>
    <w:tmpl w:val="98A45908"/>
    <w:lvl w:ilvl="0" w:tplc="00C84AB6">
      <w:start w:val="1"/>
      <w:numFmt w:val="decimal"/>
      <w:pStyle w:val="Heading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17B580E"/>
    <w:multiLevelType w:val="hybridMultilevel"/>
    <w:tmpl w:val="A70A9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9C2366"/>
    <w:multiLevelType w:val="hybridMultilevel"/>
    <w:tmpl w:val="9B3E01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5C73E7"/>
    <w:multiLevelType w:val="hybridMultilevel"/>
    <w:tmpl w:val="0DD05150"/>
    <w:lvl w:ilvl="0" w:tplc="AA0C1976">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C945D03"/>
    <w:multiLevelType w:val="multilevel"/>
    <w:tmpl w:val="EA0EA98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B7821C9"/>
    <w:multiLevelType w:val="multilevel"/>
    <w:tmpl w:val="99E67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C361DE5"/>
    <w:multiLevelType w:val="hybridMultilevel"/>
    <w:tmpl w:val="41B07F3E"/>
    <w:lvl w:ilvl="0" w:tplc="E4BA419E">
      <w:start w:val="1"/>
      <w:numFmt w:val="decimal"/>
      <w:pStyle w:val="TableofFigures"/>
      <w:lvlText w:val="%1-1 "/>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DA92B67"/>
    <w:multiLevelType w:val="multilevel"/>
    <w:tmpl w:val="DA6604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17"/>
  </w:num>
  <w:num w:numId="3">
    <w:abstractNumId w:val="6"/>
  </w:num>
  <w:num w:numId="4">
    <w:abstractNumId w:val="12"/>
  </w:num>
  <w:num w:numId="5">
    <w:abstractNumId w:val="7"/>
  </w:num>
  <w:num w:numId="6">
    <w:abstractNumId w:val="0"/>
  </w:num>
  <w:num w:numId="7">
    <w:abstractNumId w:val="15"/>
  </w:num>
  <w:num w:numId="8">
    <w:abstractNumId w:val="3"/>
  </w:num>
  <w:num w:numId="9">
    <w:abstractNumId w:val="9"/>
  </w:num>
  <w:num w:numId="10">
    <w:abstractNumId w:val="2"/>
  </w:num>
  <w:num w:numId="11">
    <w:abstractNumId w:val="4"/>
  </w:num>
  <w:num w:numId="12">
    <w:abstractNumId w:val="14"/>
  </w:num>
  <w:num w:numId="13">
    <w:abstractNumId w:val="8"/>
  </w:num>
  <w:num w:numId="14">
    <w:abstractNumId w:val="13"/>
  </w:num>
  <w:num w:numId="15">
    <w:abstractNumId w:val="16"/>
  </w:num>
  <w:num w:numId="16">
    <w:abstractNumId w:val="10"/>
  </w:num>
  <w:num w:numId="17">
    <w:abstractNumId w:val="5"/>
  </w:num>
  <w:num w:numId="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 Dumaresq">
    <w15:presenceInfo w15:providerId="Windows Live" w15:userId="28ee7942f2f44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57D"/>
    <w:rsid w:val="000037BB"/>
    <w:rsid w:val="000075E2"/>
    <w:rsid w:val="00011B81"/>
    <w:rsid w:val="00021E46"/>
    <w:rsid w:val="000235FF"/>
    <w:rsid w:val="00026C68"/>
    <w:rsid w:val="000310C3"/>
    <w:rsid w:val="000429F4"/>
    <w:rsid w:val="00060D3F"/>
    <w:rsid w:val="0007243F"/>
    <w:rsid w:val="00074BF6"/>
    <w:rsid w:val="0007527C"/>
    <w:rsid w:val="00096226"/>
    <w:rsid w:val="000A50C2"/>
    <w:rsid w:val="000B1F72"/>
    <w:rsid w:val="000B3A05"/>
    <w:rsid w:val="000B56FE"/>
    <w:rsid w:val="000B7F90"/>
    <w:rsid w:val="000C5A7C"/>
    <w:rsid w:val="000E19C9"/>
    <w:rsid w:val="000E516E"/>
    <w:rsid w:val="00104B90"/>
    <w:rsid w:val="00105BDD"/>
    <w:rsid w:val="00121A38"/>
    <w:rsid w:val="0012509F"/>
    <w:rsid w:val="00133499"/>
    <w:rsid w:val="00135C68"/>
    <w:rsid w:val="00137AD7"/>
    <w:rsid w:val="00137B0E"/>
    <w:rsid w:val="00153ED0"/>
    <w:rsid w:val="00157837"/>
    <w:rsid w:val="001578BB"/>
    <w:rsid w:val="001716FB"/>
    <w:rsid w:val="00171A23"/>
    <w:rsid w:val="00172F6D"/>
    <w:rsid w:val="001746AC"/>
    <w:rsid w:val="0017717F"/>
    <w:rsid w:val="00186C9C"/>
    <w:rsid w:val="0019075A"/>
    <w:rsid w:val="00196FD7"/>
    <w:rsid w:val="001D0963"/>
    <w:rsid w:val="001D25DF"/>
    <w:rsid w:val="001D5FC6"/>
    <w:rsid w:val="001E23BC"/>
    <w:rsid w:val="002068D9"/>
    <w:rsid w:val="00213592"/>
    <w:rsid w:val="0021799D"/>
    <w:rsid w:val="00221A44"/>
    <w:rsid w:val="00227102"/>
    <w:rsid w:val="002338AE"/>
    <w:rsid w:val="0026601C"/>
    <w:rsid w:val="00270B57"/>
    <w:rsid w:val="00273280"/>
    <w:rsid w:val="002761C4"/>
    <w:rsid w:val="002B19C0"/>
    <w:rsid w:val="002B2CE6"/>
    <w:rsid w:val="002C2572"/>
    <w:rsid w:val="002C3140"/>
    <w:rsid w:val="002D0CDE"/>
    <w:rsid w:val="002D5A8D"/>
    <w:rsid w:val="003070CE"/>
    <w:rsid w:val="00307DDD"/>
    <w:rsid w:val="0031555B"/>
    <w:rsid w:val="00324949"/>
    <w:rsid w:val="00326206"/>
    <w:rsid w:val="00326D8A"/>
    <w:rsid w:val="00331043"/>
    <w:rsid w:val="00360A59"/>
    <w:rsid w:val="00371135"/>
    <w:rsid w:val="0037139E"/>
    <w:rsid w:val="00371C50"/>
    <w:rsid w:val="003745A2"/>
    <w:rsid w:val="00374DEE"/>
    <w:rsid w:val="00376AD1"/>
    <w:rsid w:val="00395B1F"/>
    <w:rsid w:val="003A6CAF"/>
    <w:rsid w:val="003B1B78"/>
    <w:rsid w:val="003B1F7A"/>
    <w:rsid w:val="003B3BAE"/>
    <w:rsid w:val="003B73A3"/>
    <w:rsid w:val="003D5429"/>
    <w:rsid w:val="003F1308"/>
    <w:rsid w:val="003F41B8"/>
    <w:rsid w:val="003F5883"/>
    <w:rsid w:val="00402EEB"/>
    <w:rsid w:val="00404F11"/>
    <w:rsid w:val="00413505"/>
    <w:rsid w:val="00413CFE"/>
    <w:rsid w:val="004155B5"/>
    <w:rsid w:val="00432085"/>
    <w:rsid w:val="00440631"/>
    <w:rsid w:val="00454DFE"/>
    <w:rsid w:val="00481E5A"/>
    <w:rsid w:val="00483E05"/>
    <w:rsid w:val="004843BB"/>
    <w:rsid w:val="004862B4"/>
    <w:rsid w:val="00487C1B"/>
    <w:rsid w:val="00493A17"/>
    <w:rsid w:val="00493A1E"/>
    <w:rsid w:val="004B26CD"/>
    <w:rsid w:val="004D1AB4"/>
    <w:rsid w:val="004D3D2B"/>
    <w:rsid w:val="004D6305"/>
    <w:rsid w:val="004F2FD3"/>
    <w:rsid w:val="004F3573"/>
    <w:rsid w:val="004F66BD"/>
    <w:rsid w:val="0050612C"/>
    <w:rsid w:val="0051003D"/>
    <w:rsid w:val="005136B7"/>
    <w:rsid w:val="005160EB"/>
    <w:rsid w:val="00517D7E"/>
    <w:rsid w:val="00526889"/>
    <w:rsid w:val="005532D3"/>
    <w:rsid w:val="00555392"/>
    <w:rsid w:val="00556717"/>
    <w:rsid w:val="00557A81"/>
    <w:rsid w:val="0058126B"/>
    <w:rsid w:val="00582FDE"/>
    <w:rsid w:val="005928EC"/>
    <w:rsid w:val="005934C5"/>
    <w:rsid w:val="00595C87"/>
    <w:rsid w:val="005963FA"/>
    <w:rsid w:val="005A1374"/>
    <w:rsid w:val="005A2D9A"/>
    <w:rsid w:val="005C311B"/>
    <w:rsid w:val="005D31A3"/>
    <w:rsid w:val="005D3507"/>
    <w:rsid w:val="005E00E1"/>
    <w:rsid w:val="005E5AE4"/>
    <w:rsid w:val="005F1334"/>
    <w:rsid w:val="005F2702"/>
    <w:rsid w:val="005F4C4F"/>
    <w:rsid w:val="006023D2"/>
    <w:rsid w:val="00602C27"/>
    <w:rsid w:val="0061175F"/>
    <w:rsid w:val="00611B96"/>
    <w:rsid w:val="00626954"/>
    <w:rsid w:val="006270EC"/>
    <w:rsid w:val="0063603A"/>
    <w:rsid w:val="00641BB2"/>
    <w:rsid w:val="00642785"/>
    <w:rsid w:val="006455D5"/>
    <w:rsid w:val="00650784"/>
    <w:rsid w:val="00653906"/>
    <w:rsid w:val="00656977"/>
    <w:rsid w:val="00660F59"/>
    <w:rsid w:val="006655BA"/>
    <w:rsid w:val="00674769"/>
    <w:rsid w:val="00674D95"/>
    <w:rsid w:val="006822AE"/>
    <w:rsid w:val="00684BBC"/>
    <w:rsid w:val="006868DB"/>
    <w:rsid w:val="006A4590"/>
    <w:rsid w:val="006B57C6"/>
    <w:rsid w:val="006C7FEA"/>
    <w:rsid w:val="006D325E"/>
    <w:rsid w:val="006D3B8C"/>
    <w:rsid w:val="006D4BC0"/>
    <w:rsid w:val="006D6798"/>
    <w:rsid w:val="006F7EA7"/>
    <w:rsid w:val="00702213"/>
    <w:rsid w:val="007048C9"/>
    <w:rsid w:val="00705230"/>
    <w:rsid w:val="007215F1"/>
    <w:rsid w:val="00732686"/>
    <w:rsid w:val="007463B9"/>
    <w:rsid w:val="007507A5"/>
    <w:rsid w:val="00756A34"/>
    <w:rsid w:val="00757A07"/>
    <w:rsid w:val="00757E23"/>
    <w:rsid w:val="00766223"/>
    <w:rsid w:val="007828DB"/>
    <w:rsid w:val="007915B0"/>
    <w:rsid w:val="007A057D"/>
    <w:rsid w:val="007A2DB1"/>
    <w:rsid w:val="007B517C"/>
    <w:rsid w:val="007C06A4"/>
    <w:rsid w:val="007C18D2"/>
    <w:rsid w:val="007C744D"/>
    <w:rsid w:val="007D4D97"/>
    <w:rsid w:val="007D6A7B"/>
    <w:rsid w:val="007E1581"/>
    <w:rsid w:val="007E57D9"/>
    <w:rsid w:val="007F5F83"/>
    <w:rsid w:val="008063BF"/>
    <w:rsid w:val="00811964"/>
    <w:rsid w:val="00813B43"/>
    <w:rsid w:val="00825F19"/>
    <w:rsid w:val="00831850"/>
    <w:rsid w:val="00847587"/>
    <w:rsid w:val="008528CF"/>
    <w:rsid w:val="00857513"/>
    <w:rsid w:val="00864591"/>
    <w:rsid w:val="00871954"/>
    <w:rsid w:val="00875882"/>
    <w:rsid w:val="0087751F"/>
    <w:rsid w:val="00884A2C"/>
    <w:rsid w:val="00892143"/>
    <w:rsid w:val="008A0808"/>
    <w:rsid w:val="008B2625"/>
    <w:rsid w:val="008C083F"/>
    <w:rsid w:val="008C6FAA"/>
    <w:rsid w:val="008E160C"/>
    <w:rsid w:val="008E403C"/>
    <w:rsid w:val="008F49F2"/>
    <w:rsid w:val="008F5359"/>
    <w:rsid w:val="009009E9"/>
    <w:rsid w:val="00900C6D"/>
    <w:rsid w:val="009032FD"/>
    <w:rsid w:val="00916614"/>
    <w:rsid w:val="009220C4"/>
    <w:rsid w:val="0093778C"/>
    <w:rsid w:val="00960629"/>
    <w:rsid w:val="0096254E"/>
    <w:rsid w:val="00976378"/>
    <w:rsid w:val="00985DDE"/>
    <w:rsid w:val="00986AAF"/>
    <w:rsid w:val="009902B4"/>
    <w:rsid w:val="00990B13"/>
    <w:rsid w:val="009923A1"/>
    <w:rsid w:val="009A24FC"/>
    <w:rsid w:val="009A5572"/>
    <w:rsid w:val="009C76B2"/>
    <w:rsid w:val="009D4BCF"/>
    <w:rsid w:val="009E7BE0"/>
    <w:rsid w:val="009F31EE"/>
    <w:rsid w:val="00A07A99"/>
    <w:rsid w:val="00A10B67"/>
    <w:rsid w:val="00A179CD"/>
    <w:rsid w:val="00A3063F"/>
    <w:rsid w:val="00A4110E"/>
    <w:rsid w:val="00A47AFA"/>
    <w:rsid w:val="00A5355B"/>
    <w:rsid w:val="00A5438C"/>
    <w:rsid w:val="00A56DCA"/>
    <w:rsid w:val="00A67E5B"/>
    <w:rsid w:val="00A72D54"/>
    <w:rsid w:val="00A86C47"/>
    <w:rsid w:val="00A96682"/>
    <w:rsid w:val="00A97095"/>
    <w:rsid w:val="00AA4A88"/>
    <w:rsid w:val="00AA6D65"/>
    <w:rsid w:val="00AB49E1"/>
    <w:rsid w:val="00AB4FE0"/>
    <w:rsid w:val="00AB5BD6"/>
    <w:rsid w:val="00AC2C74"/>
    <w:rsid w:val="00AD5245"/>
    <w:rsid w:val="00AD6B1F"/>
    <w:rsid w:val="00B167E6"/>
    <w:rsid w:val="00B203FA"/>
    <w:rsid w:val="00B27655"/>
    <w:rsid w:val="00B301F5"/>
    <w:rsid w:val="00B461F1"/>
    <w:rsid w:val="00B47A8B"/>
    <w:rsid w:val="00B666C7"/>
    <w:rsid w:val="00B722C1"/>
    <w:rsid w:val="00B737F6"/>
    <w:rsid w:val="00B764BB"/>
    <w:rsid w:val="00B76915"/>
    <w:rsid w:val="00B80D4F"/>
    <w:rsid w:val="00B82C54"/>
    <w:rsid w:val="00BA2B17"/>
    <w:rsid w:val="00BB6462"/>
    <w:rsid w:val="00BC3FF5"/>
    <w:rsid w:val="00BC519F"/>
    <w:rsid w:val="00BC61DC"/>
    <w:rsid w:val="00BE089C"/>
    <w:rsid w:val="00BE35D1"/>
    <w:rsid w:val="00C03E5B"/>
    <w:rsid w:val="00C20E20"/>
    <w:rsid w:val="00C25B16"/>
    <w:rsid w:val="00C366AD"/>
    <w:rsid w:val="00C41303"/>
    <w:rsid w:val="00C4221F"/>
    <w:rsid w:val="00C54DA9"/>
    <w:rsid w:val="00C56F00"/>
    <w:rsid w:val="00C62B38"/>
    <w:rsid w:val="00C856A1"/>
    <w:rsid w:val="00C95262"/>
    <w:rsid w:val="00CA1E7B"/>
    <w:rsid w:val="00CA515E"/>
    <w:rsid w:val="00CB0247"/>
    <w:rsid w:val="00CC7BE0"/>
    <w:rsid w:val="00CD2BD3"/>
    <w:rsid w:val="00CD797A"/>
    <w:rsid w:val="00CE4840"/>
    <w:rsid w:val="00CF0B6E"/>
    <w:rsid w:val="00CF3C28"/>
    <w:rsid w:val="00D02FBF"/>
    <w:rsid w:val="00D16FC2"/>
    <w:rsid w:val="00D20A26"/>
    <w:rsid w:val="00D244EE"/>
    <w:rsid w:val="00D31AF1"/>
    <w:rsid w:val="00D42F87"/>
    <w:rsid w:val="00D51C51"/>
    <w:rsid w:val="00D551EC"/>
    <w:rsid w:val="00D65E86"/>
    <w:rsid w:val="00D764A9"/>
    <w:rsid w:val="00D77279"/>
    <w:rsid w:val="00D77621"/>
    <w:rsid w:val="00D77723"/>
    <w:rsid w:val="00D809D3"/>
    <w:rsid w:val="00D81F93"/>
    <w:rsid w:val="00D84AC4"/>
    <w:rsid w:val="00D86A16"/>
    <w:rsid w:val="00DA2A53"/>
    <w:rsid w:val="00DB2B16"/>
    <w:rsid w:val="00DB394C"/>
    <w:rsid w:val="00DC521B"/>
    <w:rsid w:val="00DD5E61"/>
    <w:rsid w:val="00DE7375"/>
    <w:rsid w:val="00DF27BB"/>
    <w:rsid w:val="00E036E6"/>
    <w:rsid w:val="00E074E5"/>
    <w:rsid w:val="00E24722"/>
    <w:rsid w:val="00E25FB5"/>
    <w:rsid w:val="00E324D3"/>
    <w:rsid w:val="00E32532"/>
    <w:rsid w:val="00E43636"/>
    <w:rsid w:val="00E5225F"/>
    <w:rsid w:val="00E67FF3"/>
    <w:rsid w:val="00E732CD"/>
    <w:rsid w:val="00E73DED"/>
    <w:rsid w:val="00E76441"/>
    <w:rsid w:val="00E77DF0"/>
    <w:rsid w:val="00E81C4B"/>
    <w:rsid w:val="00E92C68"/>
    <w:rsid w:val="00EB182D"/>
    <w:rsid w:val="00EB1C06"/>
    <w:rsid w:val="00EB1F64"/>
    <w:rsid w:val="00EC21A6"/>
    <w:rsid w:val="00EC32ED"/>
    <w:rsid w:val="00EC686A"/>
    <w:rsid w:val="00ED1DA4"/>
    <w:rsid w:val="00ED56B7"/>
    <w:rsid w:val="00ED70F9"/>
    <w:rsid w:val="00EE2B73"/>
    <w:rsid w:val="00EE39B2"/>
    <w:rsid w:val="00EE3E2D"/>
    <w:rsid w:val="00EE4EB4"/>
    <w:rsid w:val="00EE56D8"/>
    <w:rsid w:val="00EE78F4"/>
    <w:rsid w:val="00EF0EBA"/>
    <w:rsid w:val="00EF32CE"/>
    <w:rsid w:val="00EF5DC4"/>
    <w:rsid w:val="00F0361B"/>
    <w:rsid w:val="00F03995"/>
    <w:rsid w:val="00F155AA"/>
    <w:rsid w:val="00F17683"/>
    <w:rsid w:val="00F201B5"/>
    <w:rsid w:val="00F32F8E"/>
    <w:rsid w:val="00F34737"/>
    <w:rsid w:val="00F431DF"/>
    <w:rsid w:val="00F51EBF"/>
    <w:rsid w:val="00F57788"/>
    <w:rsid w:val="00F90C1F"/>
    <w:rsid w:val="00FA6A7B"/>
    <w:rsid w:val="00FB5B33"/>
    <w:rsid w:val="00FB5E7D"/>
    <w:rsid w:val="00FC43C9"/>
    <w:rsid w:val="00FD02F1"/>
    <w:rsid w:val="00FD6806"/>
    <w:rsid w:val="00FE21AA"/>
    <w:rsid w:val="00FE76F9"/>
    <w:rsid w:val="00FF5FBB"/>
  </w:rsids>
  <m:mathPr>
    <m:mathFont m:val="Cambria Math"/>
    <m:brkBin m:val="before"/>
    <m:brkBinSub m:val="--"/>
    <m:smallFrac/>
    <m:dispDe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7A837"/>
  <w15:docId w15:val="{1BCA7B89-6771-4960-8F9B-CF6EAE62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F67"/>
    <w:rPr>
      <w:lang w:val="en-AU"/>
    </w:rPr>
  </w:style>
  <w:style w:type="paragraph" w:styleId="Heading1">
    <w:name w:val="heading 1"/>
    <w:basedOn w:val="Normal"/>
    <w:next w:val="Normal"/>
    <w:link w:val="Heading1Char"/>
    <w:uiPriority w:val="9"/>
    <w:qFormat/>
    <w:rsid w:val="003F41B8"/>
    <w:pPr>
      <w:keepNext/>
      <w:keepLines/>
      <w:numPr>
        <w:numId w:val="1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27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686A"/>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582FDE"/>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D95"/>
    <w:pPr>
      <w:tabs>
        <w:tab w:val="center" w:pos="4320"/>
        <w:tab w:val="right" w:pos="8640"/>
      </w:tabs>
    </w:pPr>
  </w:style>
  <w:style w:type="character" w:customStyle="1" w:styleId="HeaderChar">
    <w:name w:val="Header Char"/>
    <w:basedOn w:val="DefaultParagraphFont"/>
    <w:link w:val="Header"/>
    <w:uiPriority w:val="99"/>
    <w:rsid w:val="00674D95"/>
    <w:rPr>
      <w:lang w:val="en-AU"/>
    </w:rPr>
  </w:style>
  <w:style w:type="paragraph" w:styleId="Footer">
    <w:name w:val="footer"/>
    <w:basedOn w:val="Normal"/>
    <w:link w:val="FooterChar"/>
    <w:uiPriority w:val="99"/>
    <w:unhideWhenUsed/>
    <w:rsid w:val="00674D95"/>
    <w:pPr>
      <w:tabs>
        <w:tab w:val="center" w:pos="4320"/>
        <w:tab w:val="right" w:pos="8640"/>
      </w:tabs>
    </w:pPr>
  </w:style>
  <w:style w:type="character" w:customStyle="1" w:styleId="FooterChar">
    <w:name w:val="Footer Char"/>
    <w:basedOn w:val="DefaultParagraphFont"/>
    <w:link w:val="Footer"/>
    <w:uiPriority w:val="99"/>
    <w:rsid w:val="00674D95"/>
    <w:rPr>
      <w:lang w:val="en-AU"/>
    </w:rPr>
  </w:style>
  <w:style w:type="character" w:customStyle="1" w:styleId="Heading1Char">
    <w:name w:val="Heading 1 Char"/>
    <w:basedOn w:val="DefaultParagraphFont"/>
    <w:link w:val="Heading1"/>
    <w:uiPriority w:val="9"/>
    <w:rsid w:val="003F41B8"/>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5F2702"/>
    <w:rPr>
      <w:rFonts w:asciiTheme="majorHAnsi" w:eastAsiaTheme="majorEastAsia" w:hAnsiTheme="majorHAnsi" w:cstheme="majorBidi"/>
      <w:b/>
      <w:bCs/>
      <w:color w:val="4F81BD" w:themeColor="accent1"/>
      <w:sz w:val="26"/>
      <w:szCs w:val="26"/>
      <w:lang w:val="en-AU"/>
    </w:rPr>
  </w:style>
  <w:style w:type="character" w:customStyle="1" w:styleId="Heading3Char">
    <w:name w:val="Heading 3 Char"/>
    <w:basedOn w:val="DefaultParagraphFont"/>
    <w:link w:val="Heading3"/>
    <w:uiPriority w:val="9"/>
    <w:rsid w:val="00EC686A"/>
    <w:rPr>
      <w:rFonts w:asciiTheme="majorHAnsi" w:eastAsiaTheme="majorEastAsia" w:hAnsiTheme="majorHAnsi" w:cstheme="majorBidi"/>
      <w:b/>
      <w:bCs/>
      <w:color w:val="4F81BD" w:themeColor="accent1"/>
      <w:lang w:val="en-AU"/>
    </w:rPr>
  </w:style>
  <w:style w:type="paragraph" w:styleId="BalloonText">
    <w:name w:val="Balloon Text"/>
    <w:basedOn w:val="Normal"/>
    <w:link w:val="BalloonTextChar"/>
    <w:uiPriority w:val="99"/>
    <w:semiHidden/>
    <w:unhideWhenUsed/>
    <w:rsid w:val="00D84AC4"/>
    <w:rPr>
      <w:rFonts w:ascii="Tahoma" w:hAnsi="Tahoma" w:cs="Tahoma"/>
      <w:sz w:val="16"/>
      <w:szCs w:val="16"/>
    </w:rPr>
  </w:style>
  <w:style w:type="character" w:customStyle="1" w:styleId="BalloonTextChar">
    <w:name w:val="Balloon Text Char"/>
    <w:basedOn w:val="DefaultParagraphFont"/>
    <w:link w:val="BalloonText"/>
    <w:uiPriority w:val="99"/>
    <w:semiHidden/>
    <w:rsid w:val="00D84AC4"/>
    <w:rPr>
      <w:rFonts w:ascii="Tahoma" w:hAnsi="Tahoma" w:cs="Tahoma"/>
      <w:sz w:val="16"/>
      <w:szCs w:val="16"/>
      <w:lang w:val="en-AU"/>
    </w:rPr>
  </w:style>
  <w:style w:type="paragraph" w:styleId="Bibliography">
    <w:name w:val="Bibliography"/>
    <w:basedOn w:val="Normal"/>
    <w:next w:val="Normal"/>
    <w:uiPriority w:val="37"/>
    <w:unhideWhenUsed/>
    <w:rsid w:val="003F5883"/>
  </w:style>
  <w:style w:type="table" w:styleId="MediumShading1-Accent1">
    <w:name w:val="Medium Shading 1 Accent 1"/>
    <w:basedOn w:val="TableNormal"/>
    <w:uiPriority w:val="63"/>
    <w:rsid w:val="00EE56D8"/>
    <w:rPr>
      <w:sz w:val="22"/>
      <w:szCs w:val="22"/>
      <w:lang w:val="en-C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4155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noteText">
    <w:name w:val="footnote text"/>
    <w:basedOn w:val="Normal"/>
    <w:link w:val="FootnoteTextChar"/>
    <w:uiPriority w:val="99"/>
    <w:semiHidden/>
    <w:unhideWhenUsed/>
    <w:rsid w:val="00FE21AA"/>
    <w:rPr>
      <w:sz w:val="20"/>
      <w:szCs w:val="20"/>
    </w:rPr>
  </w:style>
  <w:style w:type="character" w:customStyle="1" w:styleId="FootnoteTextChar">
    <w:name w:val="Footnote Text Char"/>
    <w:basedOn w:val="DefaultParagraphFont"/>
    <w:link w:val="FootnoteText"/>
    <w:uiPriority w:val="99"/>
    <w:semiHidden/>
    <w:rsid w:val="00FE21AA"/>
    <w:rPr>
      <w:sz w:val="20"/>
      <w:szCs w:val="20"/>
      <w:lang w:val="en-AU"/>
    </w:rPr>
  </w:style>
  <w:style w:type="character" w:styleId="FootnoteReference">
    <w:name w:val="footnote reference"/>
    <w:basedOn w:val="DefaultParagraphFont"/>
    <w:uiPriority w:val="99"/>
    <w:semiHidden/>
    <w:unhideWhenUsed/>
    <w:rsid w:val="00FE21AA"/>
    <w:rPr>
      <w:vertAlign w:val="superscript"/>
    </w:rPr>
  </w:style>
  <w:style w:type="paragraph" w:styleId="EndnoteText">
    <w:name w:val="endnote text"/>
    <w:basedOn w:val="Normal"/>
    <w:link w:val="EndnoteTextChar"/>
    <w:uiPriority w:val="99"/>
    <w:semiHidden/>
    <w:unhideWhenUsed/>
    <w:rsid w:val="00C41303"/>
    <w:rPr>
      <w:sz w:val="20"/>
      <w:szCs w:val="20"/>
    </w:rPr>
  </w:style>
  <w:style w:type="character" w:customStyle="1" w:styleId="EndnoteTextChar">
    <w:name w:val="Endnote Text Char"/>
    <w:basedOn w:val="DefaultParagraphFont"/>
    <w:link w:val="EndnoteText"/>
    <w:uiPriority w:val="99"/>
    <w:semiHidden/>
    <w:rsid w:val="00C41303"/>
    <w:rPr>
      <w:sz w:val="20"/>
      <w:szCs w:val="20"/>
      <w:lang w:val="en-AU"/>
    </w:rPr>
  </w:style>
  <w:style w:type="character" w:styleId="EndnoteReference">
    <w:name w:val="endnote reference"/>
    <w:basedOn w:val="DefaultParagraphFont"/>
    <w:uiPriority w:val="99"/>
    <w:semiHidden/>
    <w:unhideWhenUsed/>
    <w:rsid w:val="00C41303"/>
    <w:rPr>
      <w:vertAlign w:val="superscript"/>
    </w:rPr>
  </w:style>
  <w:style w:type="character" w:styleId="Hyperlink">
    <w:name w:val="Hyperlink"/>
    <w:basedOn w:val="DefaultParagraphFont"/>
    <w:uiPriority w:val="99"/>
    <w:unhideWhenUsed/>
    <w:rsid w:val="00C41303"/>
    <w:rPr>
      <w:color w:val="0000FF"/>
      <w:u w:val="single"/>
    </w:rPr>
  </w:style>
  <w:style w:type="table" w:styleId="TableGrid">
    <w:name w:val="Table Grid"/>
    <w:basedOn w:val="TableNormal"/>
    <w:uiPriority w:val="1"/>
    <w:rsid w:val="002761C4"/>
    <w:rPr>
      <w:rFonts w:cstheme="minorHAns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2761C4"/>
    <w:rPr>
      <w:rFonts w:cs="Times New Roman"/>
      <w:color w:val="000000" w:themeColor="text1"/>
      <w:sz w:val="22"/>
      <w:szCs w:val="20"/>
      <w:lang w:val="en-US" w:eastAsia="ja-JP"/>
    </w:rPr>
  </w:style>
  <w:style w:type="paragraph" w:styleId="TOCHeading">
    <w:name w:val="TOC Heading"/>
    <w:basedOn w:val="Heading1"/>
    <w:next w:val="Normal"/>
    <w:uiPriority w:val="39"/>
    <w:unhideWhenUsed/>
    <w:qFormat/>
    <w:rsid w:val="007B517C"/>
    <w:pPr>
      <w:spacing w:line="276" w:lineRule="auto"/>
      <w:outlineLvl w:val="9"/>
    </w:pPr>
    <w:rPr>
      <w:color w:val="365F91" w:themeColor="accent1" w:themeShade="BF"/>
      <w:sz w:val="28"/>
      <w:szCs w:val="28"/>
      <w:lang w:val="en-US" w:eastAsia="ja-JP"/>
    </w:rPr>
  </w:style>
  <w:style w:type="paragraph" w:styleId="TOC1">
    <w:name w:val="toc 1"/>
    <w:basedOn w:val="Normal"/>
    <w:next w:val="Normal"/>
    <w:autoRedefine/>
    <w:uiPriority w:val="39"/>
    <w:unhideWhenUsed/>
    <w:rsid w:val="007B517C"/>
    <w:pPr>
      <w:spacing w:after="100"/>
    </w:pPr>
  </w:style>
  <w:style w:type="paragraph" w:styleId="TOC2">
    <w:name w:val="toc 2"/>
    <w:basedOn w:val="Normal"/>
    <w:next w:val="Normal"/>
    <w:autoRedefine/>
    <w:uiPriority w:val="39"/>
    <w:unhideWhenUsed/>
    <w:rsid w:val="007B517C"/>
    <w:pPr>
      <w:spacing w:after="100"/>
      <w:ind w:left="240"/>
    </w:pPr>
  </w:style>
  <w:style w:type="paragraph" w:styleId="TOC3">
    <w:name w:val="toc 3"/>
    <w:basedOn w:val="Normal"/>
    <w:next w:val="Normal"/>
    <w:autoRedefine/>
    <w:uiPriority w:val="39"/>
    <w:unhideWhenUsed/>
    <w:rsid w:val="007B517C"/>
    <w:pPr>
      <w:spacing w:after="100"/>
      <w:ind w:left="480"/>
    </w:pPr>
  </w:style>
  <w:style w:type="paragraph" w:styleId="Caption">
    <w:name w:val="caption"/>
    <w:basedOn w:val="Heading1"/>
    <w:next w:val="Heading1"/>
    <w:autoRedefine/>
    <w:uiPriority w:val="35"/>
    <w:unhideWhenUsed/>
    <w:qFormat/>
    <w:rsid w:val="008063BF"/>
    <w:pPr>
      <w:numPr>
        <w:numId w:val="0"/>
      </w:numPr>
      <w:spacing w:after="200"/>
    </w:pPr>
    <w:rPr>
      <w:b w:val="0"/>
      <w:bCs w:val="0"/>
      <w:color w:val="4F81BD" w:themeColor="accent1"/>
      <w:sz w:val="18"/>
      <w:szCs w:val="18"/>
    </w:rPr>
  </w:style>
  <w:style w:type="paragraph" w:styleId="TableofFigures">
    <w:name w:val="table of figures"/>
    <w:basedOn w:val="Normal"/>
    <w:next w:val="Normal"/>
    <w:uiPriority w:val="99"/>
    <w:unhideWhenUsed/>
    <w:rsid w:val="00E036E6"/>
    <w:pPr>
      <w:numPr>
        <w:numId w:val="15"/>
      </w:numPr>
    </w:pPr>
  </w:style>
  <w:style w:type="character" w:styleId="CommentReference">
    <w:name w:val="annotation reference"/>
    <w:basedOn w:val="DefaultParagraphFont"/>
    <w:uiPriority w:val="99"/>
    <w:semiHidden/>
    <w:unhideWhenUsed/>
    <w:rsid w:val="00582FDE"/>
    <w:rPr>
      <w:sz w:val="16"/>
      <w:szCs w:val="16"/>
    </w:rPr>
  </w:style>
  <w:style w:type="paragraph" w:styleId="CommentText">
    <w:name w:val="annotation text"/>
    <w:basedOn w:val="Normal"/>
    <w:link w:val="CommentTextChar"/>
    <w:uiPriority w:val="99"/>
    <w:semiHidden/>
    <w:unhideWhenUsed/>
    <w:rsid w:val="00582FDE"/>
    <w:rPr>
      <w:sz w:val="20"/>
      <w:szCs w:val="20"/>
    </w:rPr>
  </w:style>
  <w:style w:type="character" w:customStyle="1" w:styleId="CommentTextChar">
    <w:name w:val="Comment Text Char"/>
    <w:basedOn w:val="DefaultParagraphFont"/>
    <w:link w:val="CommentText"/>
    <w:uiPriority w:val="99"/>
    <w:semiHidden/>
    <w:rsid w:val="00582FDE"/>
    <w:rPr>
      <w:sz w:val="20"/>
      <w:szCs w:val="20"/>
      <w:lang w:val="en-AU"/>
    </w:rPr>
  </w:style>
  <w:style w:type="paragraph" w:styleId="CommentSubject">
    <w:name w:val="annotation subject"/>
    <w:basedOn w:val="CommentText"/>
    <w:next w:val="CommentText"/>
    <w:link w:val="CommentSubjectChar"/>
    <w:uiPriority w:val="99"/>
    <w:semiHidden/>
    <w:unhideWhenUsed/>
    <w:rsid w:val="00582FDE"/>
    <w:rPr>
      <w:b/>
      <w:bCs/>
    </w:rPr>
  </w:style>
  <w:style w:type="character" w:customStyle="1" w:styleId="CommentSubjectChar">
    <w:name w:val="Comment Subject Char"/>
    <w:basedOn w:val="CommentTextChar"/>
    <w:link w:val="CommentSubject"/>
    <w:uiPriority w:val="99"/>
    <w:semiHidden/>
    <w:rsid w:val="00582FDE"/>
    <w:rPr>
      <w:b/>
      <w:bCs/>
      <w:sz w:val="20"/>
      <w:szCs w:val="20"/>
      <w:lang w:val="en-AU"/>
    </w:rPr>
  </w:style>
  <w:style w:type="character" w:customStyle="1" w:styleId="Heading6Char">
    <w:name w:val="Heading 6 Char"/>
    <w:basedOn w:val="DefaultParagraphFont"/>
    <w:link w:val="Heading6"/>
    <w:uiPriority w:val="9"/>
    <w:semiHidden/>
    <w:rsid w:val="00582FDE"/>
    <w:rPr>
      <w:rFonts w:asciiTheme="majorHAnsi" w:eastAsiaTheme="majorEastAsia" w:hAnsiTheme="majorHAnsi" w:cstheme="majorBidi"/>
      <w:color w:val="243F60" w:themeColor="accent1" w:themeShade="7F"/>
      <w:lang w:val="en-AU"/>
    </w:rPr>
  </w:style>
  <w:style w:type="character" w:customStyle="1" w:styleId="NoSpacingChar">
    <w:name w:val="No Spacing Char"/>
    <w:basedOn w:val="DefaultParagraphFont"/>
    <w:link w:val="NoSpacing"/>
    <w:uiPriority w:val="1"/>
    <w:rsid w:val="00D31AF1"/>
    <w:rPr>
      <w:rFonts w:cs="Times New Roman"/>
      <w:color w:val="000000" w:themeColor="text1"/>
      <w:sz w:val="22"/>
      <w:szCs w:val="20"/>
      <w:lang w:eastAsia="ja-JP"/>
    </w:rPr>
  </w:style>
  <w:style w:type="paragraph" w:styleId="ListParagraph">
    <w:name w:val="List Paragraph"/>
    <w:basedOn w:val="Normal"/>
    <w:uiPriority w:val="34"/>
    <w:qFormat/>
    <w:rsid w:val="000E51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186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file:///C:\Users\phdum\Downloads\E01_L01_FormalDocument.docx"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file:///C:\Users\phdum\Downloads\E01_L01_FormalDocument.docx"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bwMode="auto">
        <a:solidFill>
          <a:srgbClr val="FFFFFF"/>
        </a:solidFill>
        <a:ln w="9525">
          <a:noFill/>
          <a:miter lim="800000"/>
          <a:headEnd/>
          <a:tailEnd/>
        </a:ln>
      </a:spPr>
      <a:bodyPr rot="0" vert="horz" wrap="square" lIns="91440" tIns="45720" rIns="91440" bIns="45720" anchor="t" anchorCtr="0">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Bar12</b:Tag>
    <b:SourceType>InternetSite</b:SourceType>
    <b:Guid>{103F7901-08EE-4F6E-B2A7-7BC888FF55D7}</b:Guid>
    <b:LCID>uz-Cyrl-UZ</b:LCID>
    <b:Author>
      <b:Author>
        <b:NameList>
          <b:Person>
            <b:Last>Szopka</b:Last>
            <b:First>Bartek</b:First>
          </b:Person>
        </b:NameList>
      </b:Author>
    </b:Author>
    <b:InternetSiteTitle>impress.js | presentation tool based on the power of CSS3 transforms and transitions in modern browsers</b:InternetSiteTitle>
    <b:YearAccessed>2012</b:YearAccessed>
    <b:MonthAccessed>January</b:MonthAccessed>
    <b:DayAccessed>31</b:DayAccessed>
    <b:URL>http://bartaz.github.com/impress.js/</b:URL>
    <b:RefOrder>1</b:RefOrder>
  </b:Source>
  <b:Source>
    <b:Tag>Sli12</b:Tag>
    <b:SourceType>InternetSite</b:SourceType>
    <b:Guid>{E816F289-B032-4B14-8BD3-9EC9C5B2D3A5}</b:Guid>
    <b:LCID>uz-Cyrl-UZ</b:LCID>
    <b:Author>
      <b:Author>
        <b:NameList>
          <b:Person>
            <b:Last>SlideRocket</b:Last>
          </b:Person>
        </b:NameList>
      </b:Author>
    </b:Author>
    <b:InternetSiteTitle>Presentation Software | Online Presentation Tools | Web Presentations | SlideRocket</b:InternetSiteTitle>
    <b:YearAccessed>2012</b:YearAccessed>
    <b:MonthAccessed>January</b:MonthAccessed>
    <b:DayAccessed>31</b:DayAccessed>
    <b:URL>http://www.sliderocket.com/</b:URL>
    <b:RefOrder>2</b:RefOrder>
  </b:Source>
  <b:Source>
    <b:Tag>Pre12</b:Tag>
    <b:SourceType>InternetSite</b:SourceType>
    <b:Guid>{830EE175-E9E5-44A3-A400-FB276DADE0A8}</b:Guid>
    <b:LCID>uz-Cyrl-UZ</b:LCID>
    <b:InternetSiteTitle>Prezi - The Zooming Presentation Editor</b:InternetSiteTitle>
    <b:YearAccessed>2012</b:YearAccessed>
    <b:MonthAccessed>January</b:MonthAccessed>
    <b:DayAccessed>31</b:DayAccessed>
    <b:URL>http://prezi.com/</b:URL>
    <b:Author>
      <b:Author>
        <b:NameList>
          <b:Person>
            <b:Last>Prezi</b:Last>
          </b:Person>
        </b:NameList>
      </b:Author>
    </b:Author>
    <b:RefOrder>3</b:RefOrder>
  </b:Source>
  <b:Source>
    <b:Tag>Chr11</b:Tag>
    <b:SourceType>InternetSite</b:SourceType>
    <b:Guid>{3F00F7A7-14B4-42B4-A13A-CCF3B9029BB9}</b:Guid>
    <b:LCID>uz-Cyrl-UZ</b:LCID>
    <b:Author>
      <b:Author>
        <b:NameList>
          <b:Person>
            <b:Last>Clark</b:Last>
            <b:First>Chris</b:First>
          </b:Person>
        </b:NameList>
      </b:Author>
    </b:Author>
    <b:Title>Comparison chart – PowerPoint and Prezi « NspireD2: Learning Technology in Higher Ed.</b:Title>
    <b:InternetSiteTitle>NsprieD2</b:InternetSiteTitle>
    <b:Year>2011</b:Year>
    <b:Month>March</b:Month>
    <b:Day>22</b:Day>
    <b:YearAccessed>2012</b:YearAccessed>
    <b:MonthAccessed>January</b:MonthAccessed>
    <b:DayAccessed>31</b:DayAccessed>
    <b:URL>http://ltlatnd.wordpress.com/2011/03/22/comparison-chart-powerpoint-and-prezi/</b:URL>
    <b:RefOrder>4</b:RefOrder>
  </b:Source>
  <b:Source>
    <b:Tag>Pre121</b:Tag>
    <b:SourceType>InternetSite</b:SourceType>
    <b:Guid>{DE3CEA50-C298-40FA-9F2D-743339FBDC4B}</b:Guid>
    <b:LCID>uz-Cyrl-UZ</b:LCID>
    <b:Title>Prezi | CrunchBase Profile</b:Title>
    <b:InternetSiteTitle>CrunchBase</b:InternetSiteTitle>
    <b:YearAccessed>2012</b:YearAccessed>
    <b:MonthAccessed>January</b:MonthAccessed>
    <b:DayAccessed>31</b:DayAccessed>
    <b:URL>http://www.crunchbase.com/company/prezi</b:URL>
    <b:RefOrder>5</b:RefOrder>
  </b:Source>
  <b:Source>
    <b:Tag>Sli121</b:Tag>
    <b:SourceType>InternetSite</b:SourceType>
    <b:Guid>{CFF5C7A5-8506-4264-99FE-E7FCA8635EAC}</b:Guid>
    <b:LCID>uz-Cyrl-UZ</b:LCID>
    <b:Title>SlideRocket | CrunchBase Profile</b:Title>
    <b:InternetSiteTitle>CrunchBase</b:InternetSiteTitle>
    <b:YearAccessed>2012</b:YearAccessed>
    <b:MonthAccessed>January</b:MonthAccessed>
    <b:DayAccessed>31</b:DayAccessed>
    <b:URL>http://www.crunchbase.com/product/sliderocket</b:URL>
    <b:RefOrder>6</b:RefOrder>
  </b:Source>
  <b:Source>
    <b:Tag>Edw10</b:Tag>
    <b:SourceType>InternetSite</b:SourceType>
    <b:Guid>{E81B6EDC-410D-45FB-B568-7A6B1DC0641F}</b:Guid>
    <b:LCID>uz-Cyrl-UZ</b:LCID>
    <b:Author>
      <b:Author>
        <b:NameList>
          <b:Person>
            <b:Last>Mendelson</b:Last>
            <b:First>Edward</b:First>
          </b:Person>
        </b:NameList>
      </b:Author>
    </b:Author>
    <b:Title>Prezi.com Review &amp; Rating | PCMag.com</b:Title>
    <b:InternetSiteTitle>PCMag</b:InternetSiteTitle>
    <b:Year>2010</b:Year>
    <b:Month>October</b:Month>
    <b:Day>21</b:Day>
    <b:YearAccessed>2012</b:YearAccessed>
    <b:MonthAccessed>January</b:MonthAccessed>
    <b:DayAccessed>31</b:DayAccessed>
    <b:URL>http://www.pcmag.com/article2/0,2817,2371184,00.asp</b:URL>
    <b:RefOrder>7</b:RefOrder>
  </b:Source>
  <b:Source>
    <b:Tag>Edw12</b:Tag>
    <b:SourceType>InternetSite</b:SourceType>
    <b:Guid>{5570F0FB-5B57-420B-8D79-1D434EA18FEE}</b:Guid>
    <b:LCID>uz-Cyrl-UZ</b:LCID>
    <b:Author>
      <b:Author>
        <b:NameList>
          <b:Person>
            <b:Last>Mendelson</b:Last>
            <b:First>Edward</b:First>
          </b:Person>
        </b:NameList>
      </b:Author>
    </b:Author>
    <b:Title>SlideRocket Review &amp; Rating | PCMag.com</b:Title>
    <b:InternetSiteTitle>PCMag</b:InternetSiteTitle>
    <b:YearAccessed>2012</b:YearAccessed>
    <b:MonthAccessed>January</b:MonthAccessed>
    <b:DayAccessed>31</b:DayAccessed>
    <b:URL>http://www.pcmag.com/article2/0,2817,2338650,00.asp</b:URL>
    <b:Year>2010</b:Year>
    <b:Month>December</b:Month>
    <b:Day>3</b:Day>
    <b:RefOrder>8</b:RefOrder>
  </b:Source>
  <b:Source>
    <b:Tag>Jim11</b:Tag>
    <b:SourceType>InternetSite</b:SourceType>
    <b:Guid>{DC852FA3-1E35-4A1A-90CB-2FF76857B851}</b:Guid>
    <b:LCID>uz-Cyrl-UZ</b:LCID>
    <b:Author>
      <b:Author>
        <b:NameList>
          <b:Person>
            <b:Last>Confalone</b:Last>
            <b:First>Jim</b:First>
          </b:Person>
        </b:NameList>
      </b:Author>
    </b:Author>
    <b:Title>Prezi: A Quick Look - Forbes</b:Title>
    <b:InternetSiteTitle>Forbes</b:InternetSiteTitle>
    <b:Year>2011</b:Year>
    <b:Month>May</b:Month>
    <b:Day>5</b:Day>
    <b:YearAccessed>2012</b:YearAccessed>
    <b:MonthAccessed>January</b:MonthAccessed>
    <b:DayAccessed>31</b:DayAccessed>
    <b:URL>http://www.forbes.com/sites/propointgraphics/2011/05/16/prezi-a-quick-look/</b:URL>
    <b:RefOrder>9</b:RefOrder>
  </b:Source>
  <b:Source>
    <b:Tag>Dav10</b:Tag>
    <b:SourceType>InternetSite</b:SourceType>
    <b:Guid>{4850931E-979E-477F-A42D-CAB675252D26}</b:Guid>
    <b:LCID>uz-Cyrl-UZ</b:LCID>
    <b:Author>
      <b:Author>
        <b:NameList>
          <b:Person>
            <b:Last>Carr</b:Last>
            <b:First>David</b:First>
            <b:Middle>F.</b:Middle>
          </b:Person>
        </b:NameList>
      </b:Author>
    </b:Author>
    <b:Title>Presentations That Live On The Web - Forbes.com</b:Title>
    <b:InternetSiteTitle>Forbes</b:InternetSiteTitle>
    <b:Year>2010</b:Year>
    <b:Month>July</b:Month>
    <b:Day>10</b:Day>
    <b:YearAccessed>2012</b:YearAccessed>
    <b:MonthAccessed>January</b:MonthAccessed>
    <b:DayAccessed>31</b:DayAccessed>
    <b:URL>http://www.forbes.com/2010/10/07/powerpoint-dynamic-presentations-technology-sliderocket.html</b:URL>
    <b:RefOrder>10</b:RefOrder>
  </b:Source>
  <b:Source>
    <b:Tag>Kar10</b:Tag>
    <b:SourceType>InternetSite</b:SourceType>
    <b:Guid>{9CACD332-B98A-4873-B515-45A0DE99F427}</b:Guid>
    <b:LCID>uz-Cyrl-UZ</b:LCID>
    <b:Author>
      <b:Author>
        <b:NameList>
          <b:Person>
            <b:Last>Hodge</b:Last>
            <b:First>Karl</b:First>
          </b:Person>
        </b:NameList>
      </b:Author>
    </b:Author>
    <b:Title>Prezi review - Mac software - Macworld UK</b:Title>
    <b:InternetSiteTitle>Macworld UK</b:InternetSiteTitle>
    <b:Year>2010</b:Year>
    <b:Month>November</b:Month>
    <b:Day>1</b:Day>
    <b:YearAccessed>2012</b:YearAccessed>
    <b:MonthAccessed>January</b:MonthAccessed>
    <b:DayAccessed>31</b:DayAccessed>
    <b:URL>http://www.macworld.co.uk/macsoftware/reviews/?reviewid=3246648&amp;pagtype=allchandate</b:URL>
    <b:RefOrder>11</b:RefOrder>
  </b:Source>
  <b:Source>
    <b:Tag>Zol12</b:Tag>
    <b:SourceType>InternetSite</b:SourceType>
    <b:Guid>{3BE9C9B8-8DAE-4D2E-8BA7-FB2A03728837}</b:Guid>
    <b:LCID>uz-Cyrl-UZ</b:LCID>
    <b:Author>
      <b:Author>
        <b:NameList>
          <b:Person>
            <b:Last>Radnai</b:Last>
            <b:First>Zoltan</b:First>
          </b:Person>
        </b:NameList>
      </b:Author>
    </b:Author>
    <b:Title>University of Pittsburgh uses Prezi to introduce award winning teachers: Prezi U</b:Title>
    <b:InternetSiteTitle>Prezi U</b:InternetSiteTitle>
    <b:Year>2012</b:Year>
    <b:Month>January</b:Month>
    <b:Day>24</b:Day>
    <b:YearAccessed>2012</b:YearAccessed>
    <b:MonthAccessed>February</b:MonthAccessed>
    <b:DayAccessed>7</b:DayAccessed>
    <b:URL>http://edu.prezi.com/article/27492/University-of-Pittsburgh-uses-Prezi-to-introduce-award-winning-teachers/</b:URL>
    <b:RefOrder>12</b:RefOrder>
  </b:Source>
  <b:Source>
    <b:Tag>Jon10</b:Tag>
    <b:SourceType>InternetSite</b:SourceType>
    <b:Guid>{92832F09-38C2-4067-9728-8D02DE4E30C1}</b:Guid>
    <b:LCID>uz-Cyrl-UZ</b:LCID>
    <b:Author>
      <b:Author>
        <b:NameList>
          <b:Person>
            <b:Last>Jarc</b:Last>
            <b:First>Jonathan</b:First>
          </b:Person>
        </b:NameList>
      </b:Author>
    </b:Author>
    <b:Title>Use a Prezi as an alternative to PowerPoint presentations</b:Title>
    <b:InternetSiteTitle>Trending Education</b:InternetSiteTitle>
    <b:Year>2010</b:Year>
    <b:Month>September</b:Month>
    <b:Day>6</b:Day>
    <b:YearAccessed>2012</b:YearAccessed>
    <b:MonthAccessed>February</b:MonthAccessed>
    <b:DayAccessed>7</b:DayAccessed>
    <b:URL>http://trendingeducation.com/?p=326</b:URL>
    <b:RefOrder>13</b:RefOrder>
  </b:Source>
  <b:Source>
    <b:Tag>Gre12</b:Tag>
    <b:SourceType>InternetSite</b:SourceType>
    <b:Guid>{635339C6-DB71-4223-8CDD-98F26E33EC2E}</b:Guid>
    <b:LCID>uz-Cyrl-UZ</b:LCID>
    <b:Author>
      <b:Author>
        <b:NameList>
          <b:Person>
            <b:Last>Anderson</b:Last>
            <b:First>Greg</b:First>
          </b:Person>
        </b:NameList>
      </b:Author>
    </b:Author>
    <b:Title>A Short Update On Prezi, The Zooming Presentation Software</b:Title>
    <b:InternetSiteTitle>Artic Startup</b:InternetSiteTitle>
    <b:Year>2012</b:Year>
    <b:Month>January</b:Month>
    <b:Day>17</b:Day>
    <b:YearAccessed>2012</b:YearAccessed>
    <b:MonthAccessed>February</b:MonthAccessed>
    <b:DayAccessed>7</b:DayAccessed>
    <b:URL>http://www.arcticstartup.com/2012/01/17/a-short-update-on-prezi-the-zooming-presentation-software</b:URL>
    <b:RefOrder>14</b:RefOrder>
  </b:Source>
  <b:Source>
    <b:Tag>ROC12</b:Tag>
    <b:SourceType>InternetSite</b:SourceType>
    <b:Guid>{FD93A5CC-2D20-4A0D-83B0-955990A62639}</b:Guid>
    <b:LCID>uz-Cyrl-UZ</b:LCID>
    <b:Title>ROCK HILL | Technology 'hooks' students at Northwestern High | The Herald - Rock Hill, SC</b:Title>
    <b:InternetSiteTitle>The Herald - Rock Hill, SC</b:InternetSiteTitle>
    <b:Year>2012</b:Year>
    <b:Month>February</b:Month>
    <b:Day>5</b:Day>
    <b:YearAccessed>2012</b:YearAccessed>
    <b:MonthAccessed>February</b:MonthAccessed>
    <b:DayAccessed>7</b:DayAccessed>
    <b:URL>http://www.heraldonline.com/2012/02/05/3717521/technology-hooks-students.html</b:URL>
    <b:RefOrder>15</b:RefOrder>
  </b:Source>
  <b:Source>
    <b:Tag>Jod12</b:Tag>
    <b:SourceType>InternetSite</b:SourceType>
    <b:Guid>{FF2E3A64-4BCF-48A1-8D28-9AAAB6B36C3B}</b:Guid>
    <b:LCID>uz-Cyrl-UZ</b:LCID>
    <b:Author>
      <b:Author>
        <b:NameList>
          <b:Person>
            <b:Last>Mozdzer</b:Last>
            <b:First>Jodie</b:First>
          </b:Person>
        </b:NameList>
      </b:Author>
    </b:Author>
    <b:Title>New Technology, Especially the iPad, Changing Seymour Classes | Valley Independent Sentinel</b:Title>
    <b:InternetSiteTitle>Valley Independent Sentinel</b:InternetSiteTitle>
    <b:Year>2012</b:Year>
    <b:Month>February</b:Month>
    <b:Day>6</b:Day>
    <b:YearAccessed>2012</b:YearAccessed>
    <b:MonthAccessed>February</b:MonthAccessed>
    <b:DayAccessed>7</b:DayAccessed>
    <b:URL>http://valley.newhavenindependent.org/index.php/archives/entry/New_Technology_Especially_the_iPad_Changing_Seymour_Classes</b:URL>
    <b:RefOrder>16</b:RefOrder>
  </b:Source>
  <b:Source>
    <b:Tag>Mel12</b:Tag>
    <b:SourceType>InternetSite</b:SourceType>
    <b:Guid>{9E5F2596-B89C-4CCA-8C2A-136F13D674E1}</b:Guid>
    <b:LCID>uz-Cyrl-UZ</b:LCID>
    <b:Author>
      <b:Author>
        <b:NameList>
          <b:Person>
            <b:Last>Rizzon</b:Last>
            <b:First>Melinda</b:First>
          </b:Person>
        </b:NameList>
      </b:Author>
    </b:Author>
    <b:Title>Parkland High School celebrates National Digital Learning Day - Morning Call</b:Title>
    <b:InternetSiteTitle>Morning Call</b:InternetSiteTitle>
    <b:Year>2012</b:Year>
    <b:Month>February</b:Month>
    <b:Day>1</b:Day>
    <b:YearAccessed>2012</b:YearAccessed>
    <b:MonthAccessed>February</b:MonthAccessed>
    <b:DayAccessed>7</b:DayAccessed>
    <b:URL>http://articles.mcall.com/2012-02-01/news/mc-parkland-digital-learning-day-20120201_1_technology-education-students-technological-tools-standardized-tests</b:URL>
    <b:RefOrder>17</b:RefOrder>
  </b:Source>
  <b:Source>
    <b:Tag>Pre122</b:Tag>
    <b:SourceType>InternetSite</b:SourceType>
    <b:Guid>{3996E182-600D-4C3B-A99C-7DFF4E8F8C12}</b:Guid>
    <b:LCID>uz-Cyrl-UZ</b:LCID>
    <b:Title>Prezi for Dynamic Presentations! | Centre for Teaching and Learning, University of Regina</b:Title>
    <b:InternetSiteTitle>University of Regina</b:InternetSiteTitle>
    <b:Year>2012</b:Year>
    <b:Month>February</b:Month>
    <b:Day>1</b:Day>
    <b:YearAccessed>2012</b:YearAccessed>
    <b:MonthAccessed>February</b:MonthAccessed>
    <b:DayAccessed>14</b:DayAccessed>
    <b:URL>http://www.uregina.ca/ctl/events/2012/02/prezi.html</b:URL>
    <b:RefOrder>18</b:RefOrder>
  </b:Source>
  <b:Source>
    <b:Tag>Pre123</b:Tag>
    <b:SourceType>InternetSite</b:SourceType>
    <b:Guid>{89949218-1BA0-49DD-B77B-8483080806D6}</b:Guid>
    <b:LCID>uz-Cyrl-UZ</b:LCID>
    <b:Title>Prezi - Technologies - Learning - Center for Online Learning, Research and Service - University of Illinois at Springfield - UIS</b:Title>
    <b:InternetSiteTitle>University of Illinois at Springfield - UIS</b:InternetSiteTitle>
    <b:YearAccessed>2012</b:YearAccessed>
    <b:MonthAccessed>February</b:MonthAccessed>
    <b:DayAccessed>14</b:DayAccessed>
    <b:URL>http://www.uis.edu/colrs/learning/technologies/prezi.html</b:URL>
    <b:RefOrder>19</b:RefOrder>
  </b:Source>
  <b:Source>
    <b:Tag>Ren12</b:Tag>
    <b:SourceType>InternetSite</b:SourceType>
    <b:Guid>{292B88E0-107D-4D98-A550-F46A40919C7F}</b:Guid>
    <b:LCID>uz-Cyrl-UZ</b:LCID>
    <b:Title>Rendering with Prezi - Centre for Teaching and Learning Services - Concordia University - Montreal, Quebec, Canada</b:Title>
    <b:InternetSiteTitle>Concordia University - Montreal, Quebec, Canada</b:InternetSiteTitle>
    <b:YearAccessed>2012</b:YearAccessed>
    <b:MonthAccessed>February</b:MonthAccessed>
    <b:DayAccessed>14</b:DayAccessed>
    <b:URL>http://teaching.concordia.ca/resources/teaching-with-new-technologies/emerging-technologies-for-teaching-and-learning/rendering-with-prezi/</b:URL>
    <b:RefOrder>20</b:RefOrder>
  </b:Source>
  <b:Source>
    <b:Tag>IMa12</b:Tag>
    <b:SourceType>InternetSite</b:SourceType>
    <b:Guid>{FED8E68F-6E91-4B56-BA2C-39ED605A5C9F}</b:Guid>
    <b:LCID>uz-Cyrl-UZ</b:LCID>
    <b:Author>
      <b:Author>
        <b:Corporate>I Make Web Things</b:Corporate>
      </b:Author>
    </b:Author>
    <b:Title>deck.js » Modern HTML Presentations</b:Title>
    <b:InternetSiteTitle>deck.js</b:InternetSiteTitle>
    <b:YearAccessed>2012</b:YearAccessed>
    <b:MonthAccessed>February</b:MonthAccessed>
    <b:DayAccessed>20</b:DayAccessed>
    <b:URL>http://imakewebthings.github.com/deck.js</b:URL>
    <b:RefOrder>21</b:RefOrder>
  </b:Source>
  <b:Source>
    <b:Tag>Hom12</b:Tag>
    <b:SourceType>InternetSite</b:SourceType>
    <b:Guid>{2FAFC6DE-780D-406F-BF4C-5ED3427D1B01}</b:Guid>
    <b:LCID>uz-Cyrl-UZ</b:LCID>
    <b:Title>Home-Github (desk.js)</b:Title>
    <b:YearAccessed>2012</b:YearAccessed>
    <b:MonthAccessed>February</b:MonthAccessed>
    <b:DayAccessed>20</b:DayAccessed>
    <b:URL>https://github.com/imakewebthings/deck.js/wiki</b:URL>
    <b:RefOrder>22</b:RefOrder>
  </b:Source>
  <b:Source>
    <b:Tag>Zol10</b:Tag>
    <b:SourceType>InternetSite</b:SourceType>
    <b:Guid>{7DF2D1C9-B9BE-4807-A660-229526DF92FE}</b:Guid>
    <b:LCID>uz-Cyrl-UZ</b:LCID>
    <b:Author>
      <b:Author>
        <b:NameList>
          <b:Person>
            <b:Last>Radnai</b:Last>
            <b:First>Zoli</b:First>
          </b:Person>
        </b:NameList>
      </b:Author>
    </b:Author>
    <b:Title>Prezi at TED: James Geary Mixing Mind and Metaphor - Prezi.com Blog</b:Title>
    <b:InternetSiteTitle>TED.com Blog</b:InternetSiteTitle>
    <b:Year>2010</b:Year>
    <b:Month>January</b:Month>
    <b:Day>4</b:Day>
    <b:YearAccessed>2012</b:YearAccessed>
    <b:MonthAccessed>February</b:MonthAccessed>
    <b:DayAccessed>22</b:DayAccessed>
    <b:URL>http://blog.prezi.com/2010/01/04/prezi-at-tedglobal-james-geary-mixing-mind-and-metaphor/</b:URL>
    <b:RefOrder>23</b:RefOrder>
  </b:Source>
  <b:Source>
    <b:Tag>Pau12</b:Tag>
    <b:SourceType>InternetSite</b:SourceType>
    <b:Guid>{EC09A7DD-73F0-43D6-9CC2-601DBFEF837F}</b:Guid>
    <b:Title>Thoughts on using Prezi as a teaching tool by Paul Hill on Prezi</b:Title>
    <b:Year>2012</b:Year>
    <b:Author>
      <b:Author>
        <b:NameList>
          <b:Person>
            <b:Last>Hill</b:Last>
            <b:First>Paul</b:First>
          </b:Person>
        </b:NameList>
      </b:Author>
    </b:Author>
    <b:InternetSiteTitle>Prezi.com</b:InternetSiteTitle>
    <b:Month>February</b:Month>
    <b:Day>20</b:Day>
    <b:YearAccessed>2012</b:YearAccessed>
    <b:MonthAccessed>February</b:MonthAccessed>
    <b:DayAccessed>29</b:DayAccessed>
    <b:URL>http://prezi.com/rfsnedhqmhqa/thoughts-on-using-prezi-as-a-teaching-tool/</b:URL>
    <b:RefOrder>24</b:RefOrder>
  </b:Source>
  <b:Source>
    <b:Tag>Pau10</b:Tag>
    <b:SourceType>InternetSite</b:SourceType>
    <b:Guid>{A1E02EDA-8EC2-44A1-A2A3-E64BD83FD0CC}</b:Guid>
    <b:Author>
      <b:Author>
        <b:NameList>
          <b:Person>
            <b:Last>Hill</b:Last>
            <b:First>Paull</b:First>
          </b:Person>
        </b:NameList>
      </b:Author>
    </b:Author>
    <b:Title>Social Media for Teacher CPD | learningblog.org</b:Title>
    <b:InternetSiteTitle>Learning Blog</b:InternetSiteTitle>
    <b:Year>2010</b:Year>
    <b:Month>August</b:Month>
    <b:Day>2010</b:Day>
    <b:YearAccessed>2012</b:YearAccessed>
    <b:MonthAccessed>February</b:MonthAccessed>
    <b:DayAccessed>29</b:DayAccessed>
    <b:URL>http://learningblog.org/2010/08/27/social-media-for-teacher-cpd/</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AD083-07A1-4155-B904-A41C46AA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4341</Words>
  <Characters>24747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Modern Presentation Software Research Project</vt:lpstr>
    </vt:vector>
  </TitlesOfParts>
  <Company>Heritage College</Company>
  <LinksUpToDate>false</LinksUpToDate>
  <CharactersWithSpaces>29030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Presentation Software Research Project</dc:title>
  <dc:subject/>
  <dc:creator>Philip Dumaresq</dc:creator>
  <cp:lastModifiedBy>Philip Dumaresq</cp:lastModifiedBy>
  <cp:revision>2</cp:revision>
  <cp:lastPrinted>2012-03-14T10:22:00Z</cp:lastPrinted>
  <dcterms:created xsi:type="dcterms:W3CDTF">2016-02-12T14:54:00Z</dcterms:created>
  <dcterms:modified xsi:type="dcterms:W3CDTF">2016-02-12T14:54:00Z</dcterms:modified>
</cp:coreProperties>
</file>